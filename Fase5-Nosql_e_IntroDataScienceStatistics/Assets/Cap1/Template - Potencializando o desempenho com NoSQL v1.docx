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87BE0" w:rsidP="00987BE0" w:rsidRDefault="00987BE0" w14:paraId="07EA045A" w14:textId="77777777">
      <w:pPr>
        <w:pStyle w:val="Figura"/>
        <w:spacing w:after="480"/>
        <w:rPr>
          <w:noProof/>
          <w:lang w:eastAsia="pt-BR"/>
        </w:rPr>
      </w:pPr>
    </w:p>
    <w:p w:rsidR="00987BE0" w:rsidP="00987BE0" w:rsidRDefault="00987BE0" w14:paraId="37B5B122" w14:textId="77777777">
      <w:pPr>
        <w:pStyle w:val="Figura"/>
        <w:spacing w:after="480"/>
        <w:rPr>
          <w:noProof/>
          <w:lang w:eastAsia="pt-BR"/>
        </w:rPr>
      </w:pPr>
    </w:p>
    <w:p w:rsidR="00987BE0" w:rsidP="00987BE0" w:rsidRDefault="00987BE0" w14:paraId="50594748" w14:textId="77777777">
      <w:pPr>
        <w:pStyle w:val="Figura"/>
        <w:spacing w:after="480"/>
        <w:rPr>
          <w:noProof/>
          <w:lang w:eastAsia="pt-BR"/>
        </w:rPr>
      </w:pPr>
    </w:p>
    <w:p w:rsidR="00987BE0" w:rsidP="00987BE0" w:rsidRDefault="00987BE0" w14:paraId="0C107E82" w14:textId="77777777">
      <w:pPr>
        <w:pStyle w:val="Figura"/>
        <w:spacing w:after="480"/>
        <w:rPr>
          <w:noProof/>
          <w:lang w:eastAsia="pt-BR"/>
        </w:rPr>
      </w:pPr>
    </w:p>
    <w:p w:rsidR="00987BE0" w:rsidP="00987BE0" w:rsidRDefault="00987BE0" w14:paraId="6FD20389" w14:textId="77777777">
      <w:pPr>
        <w:pStyle w:val="Figura"/>
        <w:spacing w:after="480"/>
      </w:pPr>
      <w:r>
        <w:rPr>
          <w:noProof/>
          <w:lang w:eastAsia="pt-BR"/>
        </w:rPr>
        <w:drawing>
          <wp:inline distT="0" distB="0" distL="0" distR="0" wp14:anchorId="72798A7D" wp14:editId="3BC2C4A9">
            <wp:extent cx="5400040" cy="11118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N_small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7BE0" w:rsidR="00987BE0" w:rsidP="008616DC" w:rsidRDefault="00BC3392" w14:paraId="66DE9574" w14:textId="7C845F72">
      <w:pPr>
        <w:pStyle w:val="Ttulodocaptulo"/>
        <w:ind w:firstLine="0"/>
        <w:jc w:val="center"/>
        <w:rPr>
          <w:rStyle w:val="Strong"/>
          <w:b/>
          <w:bCs w:val="0"/>
        </w:rPr>
      </w:pPr>
      <w:r>
        <w:rPr>
          <w:rStyle w:val="Strong"/>
          <w:b/>
          <w:bCs w:val="0"/>
        </w:rPr>
        <w:t>template -</w:t>
      </w:r>
      <w:r w:rsidRPr="00BC3392">
        <w:rPr>
          <w:rStyle w:val="Strong"/>
          <w:b/>
          <w:bCs w:val="0"/>
        </w:rPr>
        <w:t xml:space="preserve"> Potencializando o desempenho com NoSQL</w:t>
      </w:r>
    </w:p>
    <w:p w:rsidRPr="00987BE0" w:rsidR="00987BE0" w:rsidP="00591097" w:rsidRDefault="00BC3392" w14:paraId="39D5AB44" w14:textId="44922E1C">
      <w:pPr>
        <w:pStyle w:val="SubTtulo-AutoreVerso"/>
        <w:rPr>
          <w:rStyle w:val="SubTtulo-AutoreVersoChar"/>
          <w:b/>
        </w:rPr>
      </w:pPr>
      <w:r>
        <w:rPr>
          <w:rStyle w:val="SubTtulo-AutoreVersoChar"/>
          <w:b/>
        </w:rPr>
        <w:t>Patrícia Maura Angelini</w:t>
      </w:r>
    </w:p>
    <w:p w:rsidRPr="00987BE0" w:rsidR="00987BE0" w:rsidP="00591097" w:rsidRDefault="00987BE0" w14:paraId="551814B6" w14:textId="77777777">
      <w:pPr>
        <w:pStyle w:val="SubTtulo-AutoreVerso"/>
        <w:rPr>
          <w:rStyle w:val="SubTtulo-AutoreVersoChar"/>
          <w:b/>
        </w:rPr>
      </w:pPr>
      <w:r w:rsidRPr="00987BE0">
        <w:rPr>
          <w:rStyle w:val="SubTtulo-AutoreVersoChar"/>
          <w:b/>
        </w:rPr>
        <w:t xml:space="preserve">Versão </w:t>
      </w:r>
      <w:r w:rsidRPr="00987BE0">
        <w:rPr>
          <w:rStyle w:val="SubTtulo-AutoreVersoChar"/>
          <w:b/>
        </w:rPr>
        <w:fldChar w:fldCharType="begin"/>
      </w:r>
      <w:r w:rsidRPr="00987BE0">
        <w:rPr>
          <w:rStyle w:val="SubTtulo-AutoreVersoChar"/>
          <w:b/>
        </w:rPr>
        <w:instrText xml:space="preserve"> INFO  RevNum  \* MERGEFORMAT </w:instrText>
      </w:r>
      <w:r w:rsidRPr="00987BE0">
        <w:rPr>
          <w:rStyle w:val="SubTtulo-AutoreVersoChar"/>
          <w:b/>
        </w:rPr>
        <w:fldChar w:fldCharType="separate"/>
      </w:r>
      <w:r w:rsidR="006C4A36">
        <w:rPr>
          <w:rStyle w:val="SubTtulo-AutoreVersoChar"/>
          <w:b/>
        </w:rPr>
        <w:t>1</w:t>
      </w:r>
      <w:r w:rsidRPr="00987BE0">
        <w:rPr>
          <w:rStyle w:val="SubTtulo-AutoreVersoChar"/>
          <w:b/>
        </w:rPr>
        <w:fldChar w:fldCharType="end"/>
      </w:r>
    </w:p>
    <w:p w:rsidR="00987BE0" w:rsidP="00987BE0" w:rsidRDefault="00987BE0" w14:paraId="17DF6F20" w14:textId="77777777">
      <w:pPr>
        <w:spacing w:after="160" w:line="259" w:lineRule="auto"/>
        <w:ind w:firstLine="0"/>
        <w:jc w:val="left"/>
      </w:pPr>
      <w:r>
        <w:br w:type="page"/>
      </w:r>
    </w:p>
    <w:p w:rsidRPr="00987BE0" w:rsidR="00987BE0" w:rsidP="00591097" w:rsidRDefault="00987BE0" w14:paraId="71B6CC67" w14:textId="48812F08">
      <w:pPr>
        <w:pStyle w:val="Ttulo-Sumrios"/>
        <w:rPr>
          <w:rStyle w:val="SubTtulo-AutoreVersoChar"/>
          <w:b/>
        </w:rPr>
      </w:pPr>
      <w:r w:rsidRPr="00987BE0">
        <w:rPr>
          <w:rStyle w:val="SubTtulo-AutoreVersoChar"/>
          <w:b/>
        </w:rPr>
        <w:t>HISTÓRI</w:t>
      </w:r>
      <w:r w:rsidR="00A36C8B">
        <w:rPr>
          <w:rStyle w:val="SubTtulo-AutoreVersoChar"/>
          <w:b/>
        </w:rPr>
        <w:t>C</w:t>
      </w:r>
      <w:r w:rsidRPr="00987BE0">
        <w:rPr>
          <w:rStyle w:val="SubTtulo-AutoreVersoChar"/>
          <w:b/>
        </w:rPr>
        <w:t xml:space="preserve">O DE </w:t>
      </w:r>
      <w:r w:rsidR="000F0E4E">
        <w:rPr>
          <w:rStyle w:val="SubTtulo-AutoreVersoChar"/>
          <w:b/>
        </w:rPr>
        <w:t>VERSÕES</w:t>
      </w:r>
    </w:p>
    <w:tbl>
      <w:tblPr>
        <w:tblStyle w:val="Histricoderevises"/>
        <w:tblW w:w="5000" w:type="pct"/>
        <w:tblLook w:val="0420" w:firstRow="1" w:lastRow="0" w:firstColumn="0" w:lastColumn="0" w:noHBand="0" w:noVBand="1"/>
      </w:tblPr>
      <w:tblGrid>
        <w:gridCol w:w="903"/>
        <w:gridCol w:w="1362"/>
        <w:gridCol w:w="2267"/>
        <w:gridCol w:w="4529"/>
      </w:tblGrid>
      <w:tr w:rsidRPr="00B118A1" w:rsidR="00987BE0" w:rsidTr="15E26A06" w14:paraId="55D0529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" w:type="pct"/>
            <w:tcMar/>
          </w:tcPr>
          <w:p w:rsidRPr="00B118A1" w:rsidR="00987BE0" w:rsidP="00072A6C" w:rsidRDefault="00987BE0" w14:paraId="0CCC8AF3" w14:textId="77777777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Versão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" w:type="pct"/>
            <w:tcMar/>
          </w:tcPr>
          <w:p w:rsidRPr="00B118A1" w:rsidR="00987BE0" w:rsidP="00072A6C" w:rsidRDefault="00987BE0" w14:paraId="1DFB45C0" w14:textId="77777777">
            <w:pPr>
              <w:pStyle w:val="TtuloTabelas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1" w:type="pct"/>
            <w:tcMar/>
          </w:tcPr>
          <w:p w:rsidRPr="00B118A1" w:rsidR="00987BE0" w:rsidP="00072A6C" w:rsidRDefault="00987BE0" w14:paraId="4BAF9670" w14:textId="77777777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Responsável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9" w:type="pct"/>
            <w:tcMar/>
          </w:tcPr>
          <w:p w:rsidRPr="00B118A1" w:rsidR="00987BE0" w:rsidP="00072A6C" w:rsidRDefault="00987BE0" w14:paraId="2A2B2FAA" w14:textId="77777777">
            <w:pPr>
              <w:pStyle w:val="TtuloTabelas"/>
              <w:jc w:val="left"/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</w:pPr>
            <w:r w:rsidRPr="00B118A1">
              <w:rPr>
                <w:rStyle w:val="SubTtulo-AutoreVersoChar"/>
                <w:bCs/>
                <w:color w:val="FFFFFF" w:themeColor="background1"/>
                <w:sz w:val="20"/>
                <w:szCs w:val="16"/>
              </w:rPr>
              <w:t>Descrição</w:t>
            </w:r>
          </w:p>
        </w:tc>
      </w:tr>
      <w:tr w:rsidRPr="00B118A1" w:rsidR="00987BE0" w:rsidTr="15E26A06" w14:paraId="6CF984A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" w:type="pct"/>
            <w:tcMar/>
          </w:tcPr>
          <w:p w:rsidRPr="00B118A1" w:rsidR="00987BE0" w:rsidP="00591097" w:rsidRDefault="00BC3392" w14:paraId="33FD4FC9" w14:textId="0CF67C70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sz w:val="20"/>
                <w:szCs w:val="16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" w:type="pct"/>
            <w:tcMar/>
          </w:tcPr>
          <w:p w:rsidRPr="00B118A1" w:rsidR="00987BE0" w:rsidP="00591097" w:rsidRDefault="00BC3392" w14:paraId="17EA9F33" w14:textId="06B45606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14/06/2024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1" w:type="pct"/>
            <w:tcMar/>
          </w:tcPr>
          <w:p w:rsidRPr="00B118A1" w:rsidR="00987BE0" w:rsidP="00591097" w:rsidRDefault="00BC3392" w14:paraId="1EEA1E74" w14:textId="7E240D31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>Patrícia Maura Angelini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9" w:type="pct"/>
            <w:tcMar/>
          </w:tcPr>
          <w:p w:rsidRPr="00B118A1" w:rsidR="00987BE0" w:rsidP="00591097" w:rsidRDefault="00BC3392" w14:paraId="169F0117" w14:textId="47ACDD61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  <w:r>
              <w:rPr>
                <w:rStyle w:val="SubTtulo-AutoreVersoChar"/>
                <w:b w:val="0"/>
                <w:bCs w:val="0"/>
                <w:sz w:val="20"/>
                <w:szCs w:val="16"/>
              </w:rPr>
              <w:t xml:space="preserve">Versão Inicial Template PBL Fase 5 - </w:t>
            </w:r>
            <w:r w:rsidRPr="00BC3392">
              <w:rPr>
                <w:rStyle w:val="SubTtulo-AutoreVersoChar"/>
                <w:b w:val="0"/>
                <w:bCs w:val="0"/>
                <w:sz w:val="20"/>
                <w:szCs w:val="16"/>
              </w:rPr>
              <w:t>CAP 01 - POTENCIALIZANDO O DESEMPENHO COM NOSQL</w:t>
            </w:r>
          </w:p>
        </w:tc>
      </w:tr>
      <w:tr w:rsidRPr="00B118A1" w:rsidR="00987BE0" w:rsidTr="15E26A06" w14:paraId="4E63665B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" w:type="pct"/>
            <w:tcMar/>
          </w:tcPr>
          <w:p w:rsidRPr="00B118A1" w:rsidR="00987BE0" w:rsidP="00591097" w:rsidRDefault="00987BE0" w14:paraId="3B61F3F3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" w:type="pct"/>
            <w:tcMar/>
          </w:tcPr>
          <w:p w:rsidRPr="00B118A1" w:rsidR="00987BE0" w:rsidP="00591097" w:rsidRDefault="00987BE0" w14:paraId="37D874A4" w14:textId="7870DB4B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20"/>
              </w:rPr>
            </w:pPr>
            <w:r w:rsidRPr="15E26A06" w:rsidR="2DD8D918">
              <w:rPr>
                <w:rStyle w:val="SubTtulo-AutoreVersoChar"/>
                <w:b w:val="0"/>
                <w:bCs w:val="0"/>
                <w:sz w:val="20"/>
                <w:szCs w:val="20"/>
              </w:rPr>
              <w:t>18/06/2024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1" w:type="pct"/>
            <w:tcMar/>
          </w:tcPr>
          <w:p w:rsidRPr="00B118A1" w:rsidR="00987BE0" w:rsidP="00591097" w:rsidRDefault="00987BE0" w14:paraId="05FF765F" w14:textId="431C8FEE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20"/>
              </w:rPr>
            </w:pPr>
            <w:r w:rsidRPr="15E26A06" w:rsidR="2DD8D918">
              <w:rPr>
                <w:rStyle w:val="SubTtulo-AutoreVersoChar"/>
                <w:b w:val="0"/>
                <w:bCs w:val="0"/>
                <w:sz w:val="20"/>
                <w:szCs w:val="20"/>
              </w:rPr>
              <w:t>Rita de Cássia Rodrigues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9" w:type="pct"/>
            <w:tcMar/>
          </w:tcPr>
          <w:p w:rsidRPr="00B118A1" w:rsidR="00987BE0" w:rsidP="00591097" w:rsidRDefault="00987BE0" w14:paraId="346CD63B" w14:textId="73186735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20"/>
              </w:rPr>
            </w:pPr>
            <w:r w:rsidRPr="15E26A06" w:rsidR="2DD8D918">
              <w:rPr>
                <w:rStyle w:val="SubTtulo-AutoreVersoChar"/>
                <w:b w:val="0"/>
                <w:bCs w:val="0"/>
                <w:sz w:val="20"/>
                <w:szCs w:val="20"/>
              </w:rPr>
              <w:t>Revisão acadêmica</w:t>
            </w:r>
          </w:p>
        </w:tc>
      </w:tr>
      <w:tr w:rsidRPr="00B118A1" w:rsidR="00987BE0" w:rsidTr="15E26A06" w14:paraId="352F26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" w:type="pct"/>
            <w:tcMar/>
          </w:tcPr>
          <w:p w:rsidRPr="00B118A1" w:rsidR="00987BE0" w:rsidP="00591097" w:rsidRDefault="00987BE0" w14:paraId="565A917E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" w:type="pct"/>
            <w:tcMar/>
          </w:tcPr>
          <w:p w:rsidRPr="00B118A1" w:rsidR="00987BE0" w:rsidP="00591097" w:rsidRDefault="00987BE0" w14:paraId="6B8C5FD8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1" w:type="pct"/>
            <w:tcMar/>
          </w:tcPr>
          <w:p w:rsidRPr="00B118A1" w:rsidR="00987BE0" w:rsidP="00591097" w:rsidRDefault="00987BE0" w14:paraId="0345CFD8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9" w:type="pct"/>
            <w:tcMar/>
          </w:tcPr>
          <w:p w:rsidRPr="00B118A1" w:rsidR="00987BE0" w:rsidP="00591097" w:rsidRDefault="00987BE0" w14:paraId="28433403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Pr="00B118A1" w:rsidR="00987BE0" w:rsidTr="15E26A06" w14:paraId="24FD5104" w14:textId="777777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" w:type="pct"/>
            <w:tcMar/>
          </w:tcPr>
          <w:p w:rsidRPr="00B118A1" w:rsidR="00987BE0" w:rsidP="00591097" w:rsidRDefault="00987BE0" w14:paraId="6CF0F498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" w:type="pct"/>
            <w:tcMar/>
          </w:tcPr>
          <w:p w:rsidRPr="00B118A1" w:rsidR="00987BE0" w:rsidP="00591097" w:rsidRDefault="00987BE0" w14:paraId="72E44ECC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1" w:type="pct"/>
            <w:tcMar/>
          </w:tcPr>
          <w:p w:rsidRPr="00B118A1" w:rsidR="00987BE0" w:rsidP="00591097" w:rsidRDefault="00987BE0" w14:paraId="3BAFD162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9" w:type="pct"/>
            <w:tcMar/>
          </w:tcPr>
          <w:p w:rsidRPr="00B118A1" w:rsidR="00987BE0" w:rsidP="00591097" w:rsidRDefault="00987BE0" w14:paraId="63007E62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Pr="00B118A1" w:rsidR="00987BE0" w:rsidTr="15E26A06" w14:paraId="4266F9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" w:type="pct"/>
            <w:tcMar/>
          </w:tcPr>
          <w:p w:rsidRPr="00B118A1" w:rsidR="00987BE0" w:rsidP="00591097" w:rsidRDefault="00987BE0" w14:paraId="2519D102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" w:type="pct"/>
            <w:tcMar/>
          </w:tcPr>
          <w:p w:rsidRPr="00B118A1" w:rsidR="00987BE0" w:rsidP="00591097" w:rsidRDefault="00987BE0" w14:paraId="6A74094C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1" w:type="pct"/>
            <w:tcMar/>
          </w:tcPr>
          <w:p w:rsidRPr="00B118A1" w:rsidR="00987BE0" w:rsidP="00591097" w:rsidRDefault="00987BE0" w14:paraId="0095A512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9" w:type="pct"/>
            <w:tcMar/>
          </w:tcPr>
          <w:p w:rsidRPr="00B118A1" w:rsidR="00987BE0" w:rsidP="00591097" w:rsidRDefault="00987BE0" w14:paraId="07EA4BB4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Pr="00B118A1" w:rsidR="00987BE0" w:rsidTr="15E26A06" w14:paraId="5C0A6B5A" w14:textId="77777777">
        <w:trPr>
          <w:trHeight w:val="77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" w:type="pct"/>
            <w:tcMar/>
          </w:tcPr>
          <w:p w:rsidRPr="00B118A1" w:rsidR="00987BE0" w:rsidP="00591097" w:rsidRDefault="00987BE0" w14:paraId="03846908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" w:type="pct"/>
            <w:tcMar/>
          </w:tcPr>
          <w:p w:rsidRPr="00B118A1" w:rsidR="00987BE0" w:rsidP="00591097" w:rsidRDefault="00987BE0" w14:paraId="09BDFC2D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1" w:type="pct"/>
            <w:tcMar/>
          </w:tcPr>
          <w:p w:rsidRPr="00B118A1" w:rsidR="00987BE0" w:rsidP="00591097" w:rsidRDefault="00987BE0" w14:paraId="587FFA86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9" w:type="pct"/>
            <w:tcMar/>
          </w:tcPr>
          <w:p w:rsidRPr="00B118A1" w:rsidR="00987BE0" w:rsidP="00591097" w:rsidRDefault="00987BE0" w14:paraId="40BADF04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  <w:tr w:rsidRPr="00B118A1" w:rsidR="00987BE0" w:rsidTr="15E26A06" w14:paraId="6992642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8" w:type="pct"/>
            <w:tcMar/>
          </w:tcPr>
          <w:p w:rsidRPr="00B118A1" w:rsidR="00987BE0" w:rsidP="00591097" w:rsidRDefault="00987BE0" w14:paraId="16C53FCD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51" w:type="pct"/>
            <w:tcMar/>
          </w:tcPr>
          <w:p w:rsidRPr="00B118A1" w:rsidR="00987BE0" w:rsidP="00591097" w:rsidRDefault="00987BE0" w14:paraId="282D68BA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1" w:type="pct"/>
            <w:tcMar/>
          </w:tcPr>
          <w:p w:rsidRPr="00B118A1" w:rsidR="00987BE0" w:rsidP="00591097" w:rsidRDefault="00987BE0" w14:paraId="71176575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99" w:type="pct"/>
            <w:tcMar/>
          </w:tcPr>
          <w:p w:rsidRPr="00B118A1" w:rsidR="00987BE0" w:rsidP="00591097" w:rsidRDefault="00987BE0" w14:paraId="299C3B0E" w14:textId="77777777">
            <w:pPr>
              <w:pStyle w:val="NormalTabela"/>
              <w:rPr>
                <w:rStyle w:val="SubTtulo-AutoreVersoChar"/>
                <w:b w:val="0"/>
                <w:bCs w:val="0"/>
                <w:sz w:val="20"/>
                <w:szCs w:val="16"/>
              </w:rPr>
            </w:pPr>
          </w:p>
        </w:tc>
      </w:tr>
    </w:tbl>
    <w:p w:rsidR="00987BE0" w:rsidP="00591097" w:rsidRDefault="00987BE0" w14:paraId="3019CEE4" w14:textId="77777777">
      <w:pPr>
        <w:pStyle w:val="SubTtulo-AutoreVerso"/>
        <w:rPr>
          <w:rStyle w:val="SubTtulo-AutoreVersoChar"/>
          <w:b/>
        </w:rPr>
      </w:pPr>
    </w:p>
    <w:p w:rsidR="00987BE0" w:rsidP="00591097" w:rsidRDefault="00987BE0" w14:paraId="6922D1AC" w14:textId="77777777">
      <w:pPr>
        <w:pStyle w:val="SubTtulo-AutoreVerso"/>
        <w:rPr>
          <w:rStyle w:val="SubTtulo-AutoreVersoChar"/>
          <w:b/>
        </w:rPr>
      </w:pPr>
      <w:r>
        <w:rPr>
          <w:rStyle w:val="SubTtulo-AutoreVersoChar"/>
        </w:rPr>
        <w:br w:type="page"/>
      </w:r>
    </w:p>
    <w:p w:rsidR="00987BE0" w:rsidP="00591097" w:rsidRDefault="00987BE0" w14:paraId="77D2B34F" w14:textId="77777777">
      <w:pPr>
        <w:pStyle w:val="SubTtulo-AutoreVerso"/>
        <w:rPr>
          <w:rStyle w:val="SubTtulo-AutoreVersoChar"/>
          <w:b/>
        </w:rPr>
      </w:pPr>
    </w:p>
    <w:p w:rsidR="00987BE0" w:rsidP="00591097" w:rsidRDefault="00987BE0" w14:paraId="6935D941" w14:textId="77777777">
      <w:pPr>
        <w:pStyle w:val="SubTtulo-AutoreVerso"/>
        <w:rPr>
          <w:rStyle w:val="SubTtulo-AutoreVersoChar"/>
          <w:b/>
        </w:rPr>
      </w:pPr>
    </w:p>
    <w:p w:rsidR="00987BE0" w:rsidP="00591097" w:rsidRDefault="00987BE0" w14:paraId="51DC80AF" w14:textId="77777777">
      <w:pPr>
        <w:pStyle w:val="SubTtulo-AutoreVerso"/>
        <w:rPr>
          <w:rStyle w:val="SubTtulo-AutoreVersoChar"/>
          <w:b/>
        </w:rPr>
      </w:pPr>
    </w:p>
    <w:p w:rsidR="00987BE0" w:rsidP="00591097" w:rsidRDefault="00987BE0" w14:paraId="13418CE6" w14:textId="77777777">
      <w:pPr>
        <w:pStyle w:val="SubTtulo-AutoreVerso"/>
        <w:rPr>
          <w:rStyle w:val="SubTtulo-AutoreVersoChar"/>
          <w:b/>
        </w:rPr>
      </w:pPr>
    </w:p>
    <w:p w:rsidR="00987BE0" w:rsidP="00591097" w:rsidRDefault="00987BE0" w14:paraId="54C7066E" w14:textId="77777777">
      <w:pPr>
        <w:pStyle w:val="SubTtulo-AutoreVerso"/>
        <w:rPr>
          <w:rStyle w:val="SubTtulo-AutoreVersoChar"/>
          <w:b/>
        </w:rPr>
      </w:pPr>
    </w:p>
    <w:p w:rsidR="00987BE0" w:rsidP="00591097" w:rsidRDefault="00987BE0" w14:paraId="724E909C" w14:textId="77777777">
      <w:pPr>
        <w:pStyle w:val="SubTtulo-AutoreVerso"/>
        <w:rPr>
          <w:rStyle w:val="SubTtulo-AutoreVersoChar"/>
          <w:b/>
        </w:rPr>
      </w:pPr>
    </w:p>
    <w:p w:rsidR="00A36C8B" w:rsidP="00A36C8B" w:rsidRDefault="00A36C8B" w14:paraId="4B0EAB08" w14:textId="77777777">
      <w:pPr>
        <w:ind w:firstLine="0"/>
        <w:jc w:val="center"/>
      </w:pPr>
    </w:p>
    <w:p w:rsidR="00A36C8B" w:rsidP="00A36C8B" w:rsidRDefault="00A36C8B" w14:paraId="0CC41D36" w14:textId="77777777">
      <w:pPr>
        <w:ind w:firstLine="0"/>
        <w:jc w:val="center"/>
      </w:pPr>
    </w:p>
    <w:p w:rsidR="00A36C8B" w:rsidP="00A36C8B" w:rsidRDefault="00A36C8B" w14:paraId="5AA16925" w14:textId="77777777">
      <w:pPr>
        <w:ind w:firstLine="0"/>
        <w:jc w:val="center"/>
      </w:pPr>
    </w:p>
    <w:p w:rsidR="00A36C8B" w:rsidP="00A36C8B" w:rsidRDefault="00A36C8B" w14:paraId="7D4BAA0C" w14:textId="77777777">
      <w:pPr>
        <w:ind w:firstLine="0"/>
        <w:jc w:val="center"/>
      </w:pPr>
    </w:p>
    <w:p w:rsidR="00987BE0" w:rsidP="00A36C8B" w:rsidRDefault="00987BE0" w14:paraId="5AC786FE" w14:textId="77777777">
      <w:pPr>
        <w:ind w:firstLine="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F6CEC" wp14:editId="1702784C">
                <wp:simplePos x="0" y="0"/>
                <wp:positionH relativeFrom="column">
                  <wp:posOffset>96520</wp:posOffset>
                </wp:positionH>
                <wp:positionV relativeFrom="paragraph">
                  <wp:posOffset>943610</wp:posOffset>
                </wp:positionV>
                <wp:extent cx="5361940" cy="2537460"/>
                <wp:effectExtent l="0" t="0" r="10160" b="15240"/>
                <wp:wrapTopAndBottom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1940" cy="253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D1183" w:rsidP="00987BE0" w:rsidRDefault="00ED1183" w14:paraId="6AB0D5A5" w14:textId="77777777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</w:t>
                            </w:r>
                          </w:p>
                          <w:p w:rsidR="00ED1183" w:rsidP="00987BE0" w:rsidRDefault="00ED1183" w14:paraId="1D00F8E7" w14:textId="77777777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eastAsia="Arial"/>
                                <w:sz w:val="18"/>
                              </w:rPr>
                              <w:t>A000a    Sobrenome, Nome</w:t>
                            </w:r>
                          </w:p>
                          <w:p w:rsidR="00ED1183" w:rsidP="00987BE0" w:rsidRDefault="00ED1183" w14:paraId="49598737" w14:textId="77777777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Título [livro eletrônico] / Nome Sobrenome. -- São Paulo : Fiap, 2016.</w:t>
                            </w:r>
                          </w:p>
                          <w:p w:rsidR="00ED1183" w:rsidP="00987BE0" w:rsidRDefault="00ED1183" w14:paraId="0AA525E5" w14:textId="77777777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x MB ; ePUB</w:t>
                            </w:r>
                          </w:p>
                          <w:p w:rsidR="00ED1183" w:rsidP="00987BE0" w:rsidRDefault="00ED1183" w14:paraId="7CAB7EA8" w14:textId="77777777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</w:t>
                            </w:r>
                          </w:p>
                          <w:p w:rsidR="00ED1183" w:rsidP="00987BE0" w:rsidRDefault="00ED1183" w14:paraId="5A26E346" w14:textId="77777777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Bibliografia.</w:t>
                            </w:r>
                          </w:p>
                          <w:p w:rsidR="00ED1183" w:rsidP="00987BE0" w:rsidRDefault="00ED1183" w14:paraId="20E9D22B" w14:textId="77777777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ISBN 000-00-00000-00-0</w:t>
                            </w:r>
                          </w:p>
                          <w:p w:rsidR="00ED1183" w:rsidP="00987BE0" w:rsidRDefault="00ED1183" w14:paraId="45307803" w14:textId="77777777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</w:t>
                            </w:r>
                          </w:p>
                          <w:p w:rsidR="00ED1183" w:rsidP="00987BE0" w:rsidRDefault="00ED1183" w14:paraId="6F78F45D" w14:textId="77777777">
                            <w:pPr>
                              <w:spacing w:after="0"/>
                              <w:rPr>
                                <w:rFonts w:eastAsia="Arial"/>
                                <w:sz w:val="20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eastAsia="Arial"/>
                                <w:sz w:val="18"/>
                              </w:rPr>
                              <w:t>Categoria. 2. Subcategoria. S., Nome. II. Título.</w:t>
                            </w:r>
                            <w:r>
                              <w:rPr>
                                <w:rFonts w:eastAsia="Arial"/>
                                <w:sz w:val="20"/>
                              </w:rPr>
                              <w:t xml:space="preserve">                                </w:t>
                            </w:r>
                          </w:p>
                          <w:p w:rsidR="00ED1183" w:rsidP="00987BE0" w:rsidRDefault="00ED1183" w14:paraId="0E43757F" w14:textId="77777777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                                                 </w:t>
                            </w:r>
                          </w:p>
                          <w:p w:rsidR="00ED1183" w:rsidP="00987BE0" w:rsidRDefault="00ED1183" w14:paraId="4CFF3738" w14:textId="77777777">
                            <w:pPr>
                              <w:spacing w:after="0"/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                                                                          CDU 000.000.00</w:t>
                            </w:r>
                          </w:p>
                          <w:p w:rsidR="00ED1183" w:rsidP="00987BE0" w:rsidRDefault="00ED1183" w14:paraId="75F62E04" w14:textId="77777777"/>
                          <w:p w:rsidR="00ED1183" w:rsidP="00987BE0" w:rsidRDefault="00ED1183" w14:paraId="00504505" w14:textId="77777777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      </w:t>
                            </w:r>
                          </w:p>
                          <w:p w:rsidR="00ED1183" w:rsidP="00987BE0" w:rsidRDefault="00ED1183" w14:paraId="22748425" w14:textId="77777777">
                            <w:pPr>
                              <w:rPr>
                                <w:rFonts w:eastAsia="Arial"/>
                                <w:sz w:val="18"/>
                              </w:rPr>
                            </w:pPr>
                            <w:r>
                              <w:rPr>
                                <w:rFonts w:eastAsia="Arial"/>
                                <w:sz w:val="18"/>
                              </w:rPr>
                              <w:t xml:space="preserve">    </w:t>
                            </w:r>
                          </w:p>
                          <w:p w:rsidR="00ED1183" w:rsidP="00987BE0" w:rsidRDefault="00ED1183" w14:paraId="6AFE432D" w14:textId="77777777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80BBBC8">
              <v:rect id="Retângulo 4" style="position:absolute;left:0;text-align:left;margin-left:7.6pt;margin-top:74.3pt;width:422.2pt;height:1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strokecolor="gray" w14:anchorId="39FF6C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">
                <v:stroke joinstyle="round"/>
                <v:textbox inset="0,0,0,0">
                  <w:txbxContent>
                    <w:p w:rsidR="00ED1183" w:rsidP="00987BE0" w:rsidRDefault="00ED1183" w14:paraId="3891630B" w14:textId="77777777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</w:t>
                      </w:r>
                    </w:p>
                    <w:p w:rsidR="00ED1183" w:rsidP="00987BE0" w:rsidRDefault="00ED1183" w14:paraId="437B37AB" w14:textId="77777777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ab/>
                      </w:r>
                      <w:r>
                        <w:rPr>
                          <w:rFonts w:eastAsia="Arial"/>
                          <w:sz w:val="18"/>
                        </w:rPr>
                        <w:t>A000a    Sobrenome, Nome</w:t>
                      </w:r>
                    </w:p>
                    <w:p w:rsidR="00ED1183" w:rsidP="00987BE0" w:rsidRDefault="00ED1183" w14:paraId="7A0D535F" w14:textId="77777777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Título [livro eletrônico] / Nome Sobrenome. -- São Paulo : Fiap, 2016.</w:t>
                      </w:r>
                    </w:p>
                    <w:p w:rsidR="00ED1183" w:rsidP="00987BE0" w:rsidRDefault="00ED1183" w14:paraId="5039F91D" w14:textId="77777777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x MB ; ePUB</w:t>
                      </w:r>
                    </w:p>
                    <w:p w:rsidR="00ED1183" w:rsidP="00987BE0" w:rsidRDefault="00ED1183" w14:paraId="76448ACC" w14:textId="77777777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</w:t>
                      </w:r>
                    </w:p>
                    <w:p w:rsidR="00ED1183" w:rsidP="00987BE0" w:rsidRDefault="00ED1183" w14:paraId="75CC2AC7" w14:textId="77777777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Bibliografia.</w:t>
                      </w:r>
                    </w:p>
                    <w:p w:rsidR="00ED1183" w:rsidP="00987BE0" w:rsidRDefault="00ED1183" w14:paraId="69B2323A" w14:textId="77777777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ISBN 000-00-00000-00-0</w:t>
                      </w:r>
                    </w:p>
                    <w:p w:rsidR="00ED1183" w:rsidP="00987BE0" w:rsidRDefault="00ED1183" w14:paraId="38B3AD24" w14:textId="77777777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</w:t>
                      </w:r>
                    </w:p>
                    <w:p w:rsidR="00ED1183" w:rsidP="00987BE0" w:rsidRDefault="00ED1183" w14:paraId="37FA6FA0" w14:textId="77777777">
                      <w:pPr>
                        <w:spacing w:after="0"/>
                        <w:rPr>
                          <w:rFonts w:eastAsia="Arial"/>
                          <w:sz w:val="20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ab/>
                      </w:r>
                      <w:r>
                        <w:rPr>
                          <w:rFonts w:eastAsia="Arial"/>
                          <w:sz w:val="18"/>
                        </w:rPr>
                        <w:t>Categoria. 2. Subcategoria. S., Nome. II. Título.</w:t>
                      </w:r>
                      <w:r>
                        <w:rPr>
                          <w:rFonts w:eastAsia="Arial"/>
                          <w:sz w:val="20"/>
                        </w:rPr>
                        <w:t xml:space="preserve">                                </w:t>
                      </w:r>
                    </w:p>
                    <w:p w:rsidR="00ED1183" w:rsidP="00987BE0" w:rsidRDefault="00ED1183" w14:paraId="2F4385DC" w14:textId="77777777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                                                 </w:t>
                      </w:r>
                    </w:p>
                    <w:p w:rsidR="00ED1183" w:rsidP="00987BE0" w:rsidRDefault="00ED1183" w14:paraId="3FEDD56D" w14:textId="77777777">
                      <w:pPr>
                        <w:spacing w:after="0"/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                                                                          CDU 000.000.00</w:t>
                      </w:r>
                    </w:p>
                    <w:p w:rsidR="00ED1183" w:rsidP="00987BE0" w:rsidRDefault="00ED1183" w14:paraId="672A6659" w14:textId="77777777"/>
                    <w:p w:rsidR="00ED1183" w:rsidP="00987BE0" w:rsidRDefault="00ED1183" w14:paraId="510C577A" w14:textId="77777777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      </w:t>
                      </w:r>
                    </w:p>
                    <w:p w:rsidR="00ED1183" w:rsidP="00987BE0" w:rsidRDefault="00ED1183" w14:paraId="6E89FBEA" w14:textId="77777777">
                      <w:pPr>
                        <w:rPr>
                          <w:rFonts w:eastAsia="Arial"/>
                          <w:sz w:val="18"/>
                        </w:rPr>
                      </w:pPr>
                      <w:r>
                        <w:rPr>
                          <w:rFonts w:eastAsia="Arial"/>
                          <w:sz w:val="18"/>
                        </w:rPr>
                        <w:t xml:space="preserve">    </w:t>
                      </w:r>
                    </w:p>
                    <w:p w:rsidR="00ED1183" w:rsidP="00987BE0" w:rsidRDefault="00ED1183" w14:paraId="0A37501D" w14:textId="77777777"/>
                  </w:txbxContent>
                </v:textbox>
                <w10:wrap type="topAndBottom"/>
              </v:rect>
            </w:pict>
          </mc:Fallback>
        </mc:AlternateContent>
      </w:r>
      <w:r>
        <w:t xml:space="preserve">FICHA CATALOGRÁFICA </w:t>
      </w:r>
      <w:r>
        <w:br/>
      </w:r>
      <w:r w:rsidRPr="000F0751">
        <w:rPr>
          <w:b/>
          <w:color w:val="FF0000"/>
        </w:rPr>
        <w:t>[NÃO PREENCHER - PARA USO DO DEPTO DE EAD</w:t>
      </w:r>
      <w:r>
        <w:rPr>
          <w:b/>
          <w:color w:val="FF0000"/>
        </w:rPr>
        <w:t xml:space="preserve"> E BIBLIOTECA</w:t>
      </w:r>
      <w:r w:rsidRPr="000F0751">
        <w:rPr>
          <w:b/>
          <w:color w:val="FF0000"/>
        </w:rPr>
        <w:t>]</w:t>
      </w:r>
    </w:p>
    <w:p w:rsidR="00987BE0" w:rsidP="00591097" w:rsidRDefault="00987BE0" w14:paraId="3392A932" w14:textId="77777777">
      <w:pPr>
        <w:pStyle w:val="Ttulo-Sumrios"/>
      </w:pPr>
      <w:r>
        <w:rPr>
          <w:rStyle w:val="SubTtulo-AutoreVersoChar"/>
        </w:rPr>
        <w:br w:type="page"/>
      </w:r>
      <w:r>
        <w:t>RESUMO</w:t>
      </w:r>
    </w:p>
    <w:p w:rsidR="00072A6C" w:rsidP="00A36C8B" w:rsidRDefault="00BC3392" w14:paraId="1C71C4B9" w14:textId="713AA9E5">
      <w:pPr>
        <w:pStyle w:val="TXTRESUMO"/>
        <w:rPr>
          <w:rStyle w:val="SubTtulo-AutoreVersoChar"/>
          <w:b w:val="0"/>
        </w:rPr>
      </w:pPr>
      <w:r>
        <w:rPr>
          <w:rStyle w:val="SubTtulo-AutoreVersoChar"/>
          <w:b w:val="0"/>
        </w:rPr>
        <w:t>Template para atividade de PBL fase 5 1º ano TSC</w:t>
      </w:r>
      <w:r w:rsidRPr="00987BE0" w:rsidR="00072A6C">
        <w:rPr>
          <w:rStyle w:val="SubTtulo-AutoreVersoChar"/>
          <w:b w:val="0"/>
        </w:rPr>
        <w:t>.</w:t>
      </w:r>
    </w:p>
    <w:p w:rsidR="00A36C8B" w:rsidP="00A36C8B" w:rsidRDefault="00A36C8B" w14:paraId="5394B3B7" w14:textId="77777777">
      <w:pPr>
        <w:pStyle w:val="TXTRESUMO"/>
        <w:rPr>
          <w:rStyle w:val="SubTtulo-AutoreVersoChar"/>
          <w:b w:val="0"/>
        </w:rPr>
      </w:pPr>
    </w:p>
    <w:p w:rsidRPr="00987BE0" w:rsidR="00A36C8B" w:rsidP="00A36C8B" w:rsidRDefault="00A36C8B" w14:paraId="0ABF4A67" w14:textId="1319EA2A">
      <w:pPr>
        <w:pStyle w:val="TXTRESUMO"/>
        <w:rPr>
          <w:rStyle w:val="SubTtulo-AutoreVersoChar"/>
          <w:b w:val="0"/>
        </w:rPr>
      </w:pPr>
      <w:r w:rsidRPr="00ED6A41">
        <w:rPr>
          <w:rStyle w:val="SubTtulo-AutoreVersoChar"/>
        </w:rPr>
        <w:t>Palavras-chave:</w:t>
      </w:r>
      <w:r>
        <w:rPr>
          <w:rStyle w:val="SubTtulo-AutoreVersoChar"/>
          <w:b w:val="0"/>
        </w:rPr>
        <w:t xml:space="preserve"> </w:t>
      </w:r>
      <w:r w:rsidR="00BC3392">
        <w:rPr>
          <w:rStyle w:val="SubTtulo-AutoreVersoChar"/>
          <w:b w:val="0"/>
        </w:rPr>
        <w:t>PBL. FASE 5. TEMPLATE</w:t>
      </w:r>
    </w:p>
    <w:p w:rsidR="00A36C8B" w:rsidP="00591097" w:rsidRDefault="00987BE0" w14:paraId="6795F981" w14:textId="77777777">
      <w:pPr>
        <w:pStyle w:val="Ttulo-Sumrios"/>
        <w:rPr>
          <w:rStyle w:val="SubTtulo-AutoreVersoChar"/>
        </w:rPr>
      </w:pPr>
      <w:r>
        <w:rPr>
          <w:rStyle w:val="SubTtulo-AutoreVersoChar"/>
        </w:rPr>
        <w:t xml:space="preserve"> </w:t>
      </w:r>
      <w:r>
        <w:rPr>
          <w:rStyle w:val="SubTtulo-AutoreVersoChar"/>
        </w:rPr>
        <w:br w:type="page"/>
      </w:r>
    </w:p>
    <w:p w:rsidRPr="00077AA6" w:rsidR="00A36C8B" w:rsidP="00591097" w:rsidRDefault="00A36C8B" w14:paraId="7F91AA84" w14:textId="77777777">
      <w:pPr>
        <w:pStyle w:val="Ttulo-Sumrios"/>
      </w:pPr>
      <w:r>
        <w:t>LISTA DE Figuras</w:t>
      </w:r>
    </w:p>
    <w:p w:rsidR="00276B2B" w:rsidRDefault="00A36C8B" w14:paraId="6D7CBC16" w14:textId="508CA324">
      <w:pPr>
        <w:pStyle w:val="TableofFigures"/>
        <w:rPr>
          <w:rFonts w:asciiTheme="minorHAnsi" w:hAnsiTheme="minorHAnsi" w:eastAsiaTheme="minorEastAsia" w:cstheme="minorBidi"/>
          <w:noProof/>
          <w:kern w:val="2"/>
          <w:szCs w:val="24"/>
          <w:lang w:val="en-US" w:eastAsia="en-US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\h \z \c "Figura" </w:instrText>
      </w:r>
      <w:r>
        <w:rPr>
          <w:rFonts w:cs="Arial"/>
          <w:szCs w:val="24"/>
        </w:rPr>
        <w:fldChar w:fldCharType="separate"/>
      </w:r>
      <w:hyperlink w:history="1" w:anchor="_Toc169353064">
        <w:r w:rsidRPr="008F365F" w:rsidR="00276B2B">
          <w:rPr>
            <w:rStyle w:val="Hyperlink"/>
            <w:noProof/>
          </w:rPr>
          <w:t>Figura 1 – Exemplo de algoritmo construído em python com as bibliotecas numpy, sympy, matplotlib</w:t>
        </w:r>
        <w:r w:rsidR="00276B2B">
          <w:rPr>
            <w:noProof/>
            <w:webHidden/>
          </w:rPr>
          <w:tab/>
        </w:r>
        <w:r w:rsidR="00276B2B">
          <w:rPr>
            <w:noProof/>
            <w:webHidden/>
          </w:rPr>
          <w:fldChar w:fldCharType="begin"/>
        </w:r>
        <w:r w:rsidR="00276B2B">
          <w:rPr>
            <w:noProof/>
            <w:webHidden/>
          </w:rPr>
          <w:instrText xml:space="preserve"> PAGEREF _Toc169353064 \h </w:instrText>
        </w:r>
        <w:r w:rsidR="00276B2B">
          <w:rPr>
            <w:noProof/>
            <w:webHidden/>
          </w:rPr>
        </w:r>
        <w:r w:rsidR="00276B2B">
          <w:rPr>
            <w:noProof/>
            <w:webHidden/>
          </w:rPr>
          <w:fldChar w:fldCharType="separate"/>
        </w:r>
        <w:r w:rsidR="00276B2B">
          <w:rPr>
            <w:noProof/>
            <w:webHidden/>
          </w:rPr>
          <w:t>13</w:t>
        </w:r>
        <w:r w:rsidR="00276B2B">
          <w:rPr>
            <w:noProof/>
            <w:webHidden/>
          </w:rPr>
          <w:fldChar w:fldCharType="end"/>
        </w:r>
      </w:hyperlink>
    </w:p>
    <w:p w:rsidR="00A36C8B" w:rsidP="00591097" w:rsidRDefault="00A36C8B" w14:paraId="25697071" w14:textId="654892B9">
      <w:pPr>
        <w:pStyle w:val="Ttulo-Sumrios"/>
      </w:pPr>
      <w:r>
        <w:fldChar w:fldCharType="end"/>
      </w:r>
    </w:p>
    <w:p w:rsidR="00A36C8B" w:rsidP="00591097" w:rsidRDefault="00A36C8B" w14:paraId="590B591E" w14:textId="77777777">
      <w:pPr>
        <w:pStyle w:val="Ttulo-Sumrios"/>
        <w:sectPr w:rsidR="00A36C8B" w:rsidSect="00A36C8B">
          <w:headerReference w:type="default" r:id="rId12"/>
          <w:pgSz w:w="11906" w:h="16838" w:orient="portrait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A36C8B" w:rsidP="00591097" w:rsidRDefault="00A36C8B" w14:paraId="2366CB56" w14:textId="77777777">
      <w:pPr>
        <w:pStyle w:val="Ttulo-Sumrios"/>
      </w:pPr>
      <w:r w:rsidRPr="00077AA6">
        <w:t xml:space="preserve">LISTA DE </w:t>
      </w:r>
      <w:r>
        <w:t>QUADROS</w:t>
      </w:r>
    </w:p>
    <w:p w:rsidR="008A4A70" w:rsidRDefault="00B118A1" w14:paraId="52156158" w14:textId="3F73D597">
      <w:pPr>
        <w:pStyle w:val="TableofFigures"/>
        <w:rPr>
          <w:rFonts w:asciiTheme="minorHAnsi" w:hAnsiTheme="minorHAnsi" w:eastAsiaTheme="minorEastAsia" w:cstheme="minorBidi"/>
          <w:noProof/>
          <w:kern w:val="2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history="1" w:anchor="_Toc169351308">
        <w:r w:rsidRPr="00C36A26" w:rsidR="008A4A70">
          <w:rPr>
            <w:rStyle w:val="Hyperlink"/>
            <w:noProof/>
          </w:rPr>
          <w:t>Quadro 1 – Quadro resumo das tarefas do PBL</w:t>
        </w:r>
        <w:r w:rsidR="008A4A70">
          <w:rPr>
            <w:noProof/>
            <w:webHidden/>
          </w:rPr>
          <w:tab/>
        </w:r>
        <w:r w:rsidR="008A4A70">
          <w:rPr>
            <w:noProof/>
            <w:webHidden/>
          </w:rPr>
          <w:fldChar w:fldCharType="begin"/>
        </w:r>
        <w:r w:rsidR="008A4A70">
          <w:rPr>
            <w:noProof/>
            <w:webHidden/>
          </w:rPr>
          <w:instrText xml:space="preserve"> PAGEREF _Toc169351308 \h </w:instrText>
        </w:r>
        <w:r w:rsidR="008A4A70">
          <w:rPr>
            <w:noProof/>
            <w:webHidden/>
          </w:rPr>
        </w:r>
        <w:r w:rsidR="008A4A70">
          <w:rPr>
            <w:noProof/>
            <w:webHidden/>
          </w:rPr>
          <w:fldChar w:fldCharType="separate"/>
        </w:r>
        <w:r w:rsidR="008A4A70">
          <w:rPr>
            <w:noProof/>
            <w:webHidden/>
          </w:rPr>
          <w:t>11</w:t>
        </w:r>
        <w:r w:rsidR="008A4A70">
          <w:rPr>
            <w:noProof/>
            <w:webHidden/>
          </w:rPr>
          <w:fldChar w:fldCharType="end"/>
        </w:r>
      </w:hyperlink>
    </w:p>
    <w:p w:rsidR="00A36C8B" w:rsidP="00591097" w:rsidRDefault="00B118A1" w14:paraId="675FE214" w14:textId="19445D97">
      <w:pPr>
        <w:pStyle w:val="Ttulo-Sumrios"/>
      </w:pPr>
      <w:r>
        <w:fldChar w:fldCharType="end"/>
      </w:r>
    </w:p>
    <w:p w:rsidR="00A36C8B" w:rsidP="00591097" w:rsidRDefault="00A36C8B" w14:paraId="64710862" w14:textId="77777777">
      <w:pPr>
        <w:pStyle w:val="Ttulo-Sumrios"/>
        <w:rPr>
          <w:lang w:eastAsia="ar-SA"/>
        </w:rPr>
      </w:pPr>
    </w:p>
    <w:p w:rsidR="00A36C8B" w:rsidP="00591097" w:rsidRDefault="00A36C8B" w14:paraId="5F5B7FC0" w14:textId="77777777">
      <w:pPr>
        <w:pStyle w:val="Ttulo-Sumrios"/>
        <w:rPr>
          <w:lang w:eastAsia="ar-SA"/>
        </w:rPr>
      </w:pPr>
    </w:p>
    <w:p w:rsidR="00A36C8B" w:rsidP="00591097" w:rsidRDefault="00A36C8B" w14:paraId="5440D505" w14:textId="77777777">
      <w:pPr>
        <w:pStyle w:val="Ttulo-Sumrios"/>
        <w:rPr>
          <w:lang w:eastAsia="ar-SA"/>
        </w:rPr>
        <w:sectPr w:rsidR="00A36C8B" w:rsidSect="00A36C8B">
          <w:pgSz w:w="11906" w:h="16838" w:orient="portrait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="00A36C8B" w:rsidP="00591097" w:rsidRDefault="00A36C8B" w14:paraId="56390CB6" w14:textId="77777777">
      <w:pPr>
        <w:pStyle w:val="Ttulo-Sumrios"/>
        <w:rPr>
          <w:lang w:eastAsia="ar-SA"/>
        </w:rPr>
      </w:pPr>
      <w:r w:rsidRPr="00077AA6">
        <w:t xml:space="preserve">LISTA DE </w:t>
      </w:r>
      <w:r>
        <w:t>TABELAS</w:t>
      </w:r>
    </w:p>
    <w:p w:rsidR="00A36C8B" w:rsidP="00591097" w:rsidRDefault="00B118A1" w14:paraId="3541126E" w14:textId="653BC204">
      <w:pPr>
        <w:pStyle w:val="Ttulo-Sumrios"/>
        <w:rPr>
          <w:lang w:eastAsia="ar-SA"/>
        </w:rPr>
      </w:pPr>
      <w:r>
        <w:rPr>
          <w:rFonts w:cs="Calibri"/>
          <w:b w:val="0"/>
          <w:caps w:val="0"/>
        </w:rPr>
        <w:fldChar w:fldCharType="begin"/>
      </w:r>
      <w:r>
        <w:instrText xml:space="preserve"> TOC \h \z \c "Tabela" </w:instrText>
      </w:r>
      <w:r>
        <w:rPr>
          <w:rFonts w:cs="Calibri"/>
          <w:b w:val="0"/>
          <w:caps w:val="0"/>
        </w:rPr>
        <w:fldChar w:fldCharType="separate"/>
      </w:r>
      <w:r w:rsidR="00276B2B">
        <w:rPr>
          <w:rFonts w:cs="Calibri"/>
          <w:bCs/>
          <w:caps w:val="0"/>
          <w:noProof/>
          <w:lang w:val="en-US"/>
        </w:rPr>
        <w:t>No table of figures entries found.</w:t>
      </w:r>
      <w:r>
        <w:rPr>
          <w:lang w:eastAsia="ar-SA"/>
        </w:rPr>
        <w:fldChar w:fldCharType="end"/>
      </w:r>
      <w:r w:rsidR="00A36C8B">
        <w:rPr>
          <w:lang w:eastAsia="ar-SA"/>
        </w:rPr>
        <w:br w:type="page"/>
      </w:r>
      <w:r w:rsidR="00A36C8B">
        <w:rPr>
          <w:lang w:eastAsia="ar-SA"/>
        </w:rPr>
        <w:t>LISTA DE CÓDIGOS-FONTE</w:t>
      </w:r>
    </w:p>
    <w:p w:rsidR="002E35AE" w:rsidP="00591097" w:rsidRDefault="00B118A1" w14:paraId="181D49C9" w14:textId="276844B3">
      <w:pPr>
        <w:pStyle w:val="Ttulo-Sumrios"/>
        <w:rPr>
          <w:lang w:eastAsia="ar-SA"/>
        </w:rPr>
      </w:pPr>
      <w:r>
        <w:rPr>
          <w:rFonts w:cs="Arial"/>
          <w:b w:val="0"/>
          <w:caps w:val="0"/>
          <w:lang w:eastAsia="ar-SA"/>
        </w:rPr>
        <w:fldChar w:fldCharType="begin"/>
      </w:r>
      <w:r>
        <w:rPr>
          <w:rFonts w:cs="Arial"/>
        </w:rPr>
        <w:instrText xml:space="preserve"> TOC \h \z \c "Código Fonte" </w:instrText>
      </w:r>
      <w:r>
        <w:rPr>
          <w:rFonts w:cs="Arial"/>
          <w:b w:val="0"/>
          <w:caps w:val="0"/>
          <w:lang w:eastAsia="ar-SA"/>
        </w:rPr>
        <w:fldChar w:fldCharType="separate"/>
      </w:r>
      <w:r w:rsidR="00276B2B">
        <w:rPr>
          <w:rFonts w:cs="Arial"/>
          <w:bCs/>
          <w:caps w:val="0"/>
          <w:noProof/>
          <w:lang w:val="en-US" w:eastAsia="ar-SA"/>
        </w:rPr>
        <w:t>No table of figures entries found.</w:t>
      </w:r>
      <w:r>
        <w:rPr>
          <w:rFonts w:cs="Arial"/>
        </w:rPr>
        <w:fldChar w:fldCharType="end"/>
      </w:r>
      <w:r w:rsidR="00A36C8B">
        <w:rPr>
          <w:rFonts w:cs="Arial"/>
        </w:rPr>
        <w:br w:type="page"/>
      </w:r>
      <w:r w:rsidR="002E35AE">
        <w:rPr>
          <w:lang w:eastAsia="ar-SA"/>
        </w:rPr>
        <w:t>LISTA DE ComandoS de prompt do sistema operacional</w:t>
      </w:r>
    </w:p>
    <w:p w:rsidR="002E35AE" w:rsidP="00591097" w:rsidRDefault="002E35AE" w14:paraId="5ADCE7E0" w14:textId="2F6A0E4C">
      <w:pPr>
        <w:pStyle w:val="Ttulo-Sumrios"/>
      </w:pPr>
      <w:r>
        <w:rPr>
          <w:rFonts w:cs="Arial"/>
          <w:b w:val="0"/>
          <w:caps w:val="0"/>
        </w:rPr>
        <w:fldChar w:fldCharType="begin"/>
      </w:r>
      <w:r>
        <w:rPr>
          <w:rFonts w:cs="Arial"/>
        </w:rPr>
        <w:instrText xml:space="preserve"> TOC \h \z \c "Comandos de prompt " </w:instrText>
      </w:r>
      <w:r>
        <w:rPr>
          <w:rFonts w:cs="Arial"/>
          <w:b w:val="0"/>
          <w:caps w:val="0"/>
        </w:rPr>
        <w:fldChar w:fldCharType="separate"/>
      </w:r>
      <w:r w:rsidR="00276B2B">
        <w:rPr>
          <w:rFonts w:cs="Arial"/>
          <w:bCs/>
          <w:caps w:val="0"/>
          <w:noProof/>
          <w:lang w:val="en-US"/>
        </w:rPr>
        <w:t>No table of figures entries found.</w:t>
      </w:r>
      <w:r>
        <w:rPr>
          <w:lang w:eastAsia="ar-SA"/>
        </w:rPr>
        <w:fldChar w:fldCharType="end"/>
      </w:r>
    </w:p>
    <w:p w:rsidR="00A36C8B" w:rsidP="00591097" w:rsidRDefault="00A36C8B" w14:paraId="67B85FA7" w14:textId="77777777">
      <w:pPr>
        <w:pStyle w:val="Ttulo-Sumrios"/>
      </w:pPr>
    </w:p>
    <w:p w:rsidRPr="002E35AE" w:rsidR="00A36C8B" w:rsidP="002E35AE" w:rsidRDefault="00A36C8B" w14:paraId="273A7D5C" w14:textId="77777777">
      <w:pPr>
        <w:pStyle w:val="Comandodeprompt"/>
        <w:framePr w:wrap="around"/>
        <w:sectPr w:rsidRPr="002E35AE" w:rsidR="00A36C8B" w:rsidSect="00A36C8B">
          <w:pgSz w:w="11906" w:h="16838" w:orient="portrait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:rsidRPr="00316877" w:rsidR="00987BE0" w:rsidP="00591097" w:rsidRDefault="00987BE0" w14:paraId="09E7F749" w14:textId="77777777">
      <w:pPr>
        <w:pStyle w:val="Ttulo-Sumrios"/>
      </w:pPr>
      <w:r w:rsidRPr="00316877">
        <w:t>Sumário</w:t>
      </w:r>
    </w:p>
    <w:p w:rsidR="00670DC9" w:rsidRDefault="00987BE0" w14:paraId="6D6C26EC" w14:textId="1421A5E2">
      <w:pPr>
        <w:pStyle w:val="TOC1"/>
        <w:rPr>
          <w:rFonts w:asciiTheme="minorHAnsi" w:hAnsiTheme="minorHAnsi" w:eastAsiaTheme="minorEastAsia" w:cstheme="minorBidi"/>
          <w:caps w:val="0"/>
          <w:kern w:val="2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history="1" w:anchor="_Toc169351128">
        <w:r w:rsidRPr="00ED20BA" w:rsidR="00670DC9">
          <w:rPr>
            <w:rStyle w:val="Hyperlink"/>
          </w:rPr>
          <w:t>Potencializando o desempenho com NoSQL</w:t>
        </w:r>
        <w:r w:rsidR="00670DC9">
          <w:rPr>
            <w:webHidden/>
          </w:rPr>
          <w:tab/>
        </w:r>
        <w:r w:rsidR="00670DC9">
          <w:rPr>
            <w:webHidden/>
          </w:rPr>
          <w:fldChar w:fldCharType="begin"/>
        </w:r>
        <w:r w:rsidR="00670DC9">
          <w:rPr>
            <w:webHidden/>
          </w:rPr>
          <w:instrText xml:space="preserve"> PAGEREF _Toc169351128 \h </w:instrText>
        </w:r>
        <w:r w:rsidR="00670DC9">
          <w:rPr>
            <w:webHidden/>
          </w:rPr>
        </w:r>
        <w:r w:rsidR="00670DC9">
          <w:rPr>
            <w:webHidden/>
          </w:rPr>
          <w:fldChar w:fldCharType="separate"/>
        </w:r>
        <w:r w:rsidR="00670DC9">
          <w:rPr>
            <w:webHidden/>
          </w:rPr>
          <w:t>11</w:t>
        </w:r>
        <w:r w:rsidR="00670DC9">
          <w:rPr>
            <w:webHidden/>
          </w:rPr>
          <w:fldChar w:fldCharType="end"/>
        </w:r>
      </w:hyperlink>
    </w:p>
    <w:p w:rsidR="00670DC9" w:rsidRDefault="00670DC9" w14:paraId="691E1ADA" w14:textId="2AE386C1">
      <w:pPr>
        <w:pStyle w:val="TOC1"/>
        <w:rPr>
          <w:rFonts w:asciiTheme="minorHAnsi" w:hAnsiTheme="minorHAnsi" w:eastAsiaTheme="minorEastAsia" w:cstheme="minorBidi"/>
          <w:caps w:val="0"/>
          <w:kern w:val="2"/>
          <w:szCs w:val="24"/>
          <w:lang w:val="en-US"/>
          <w14:ligatures w14:val="standardContextual"/>
        </w:rPr>
      </w:pPr>
      <w:hyperlink w:history="1" w:anchor="_Toc169351129">
        <w:r w:rsidRPr="00ED20BA">
          <w:rPr>
            <w:rStyle w:val="Hyperlink"/>
          </w:rPr>
          <w:t>1 iNSTRUÇÕES PARA USO DO TEMPLATE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_Toc169351129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70DC9" w:rsidRDefault="00670DC9" w14:paraId="42F9056C" w14:textId="53A6C4EA">
      <w:pPr>
        <w:pStyle w:val="TOC2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69351130">
        <w:r w:rsidRPr="00ED20BA">
          <w:rPr>
            <w:rStyle w:val="Hyperlink"/>
            <w:noProof/>
          </w:rPr>
          <w:t>1.1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_Toc169351130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0DC9" w:rsidRDefault="00670DC9" w14:paraId="6651CD1C" w14:textId="7D24FB6C">
      <w:pPr>
        <w:pStyle w:val="TOC2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69351131">
        <w:r w:rsidRPr="00ED20BA">
          <w:rPr>
            <w:rStyle w:val="Hyperlink"/>
            <w:noProof/>
          </w:rPr>
          <w:t>1.1 Instruções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_Toc169351131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70DC9" w:rsidRDefault="00670DC9" w14:paraId="6B3692F2" w14:textId="3CA42B7C">
      <w:pPr>
        <w:pStyle w:val="TOC1"/>
        <w:rPr>
          <w:rFonts w:asciiTheme="minorHAnsi" w:hAnsiTheme="minorHAnsi" w:eastAsiaTheme="minorEastAsia" w:cstheme="minorBidi"/>
          <w:caps w:val="0"/>
          <w:kern w:val="2"/>
          <w:szCs w:val="24"/>
          <w:lang w:val="en-US"/>
          <w14:ligatures w14:val="standardContextual"/>
        </w:rPr>
      </w:pPr>
      <w:hyperlink w:history="1" w:anchor="_Toc169351132">
        <w:r w:rsidRPr="00ED20BA">
          <w:rPr>
            <w:rStyle w:val="Hyperlink"/>
          </w:rPr>
          <w:t>2 Prova de conceito de banco de dados nosql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_Toc169351132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70DC9" w:rsidRDefault="00670DC9" w14:paraId="27B03DB5" w14:textId="6EAE1221">
      <w:pPr>
        <w:pStyle w:val="TOC2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69351133">
        <w:r w:rsidRPr="00ED20BA">
          <w:rPr>
            <w:rStyle w:val="Hyperlink"/>
            <w:noProof/>
          </w:rPr>
          <w:t>2.1 Análise de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_Toc169351133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0DC9" w:rsidRDefault="00670DC9" w14:paraId="2F3C22E5" w14:textId="18FA07FF">
      <w:pPr>
        <w:pStyle w:val="TOC2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69351134">
        <w:r w:rsidRPr="00ED20BA">
          <w:rPr>
            <w:rStyle w:val="Hyperlink"/>
            <w:noProof/>
          </w:rPr>
          <w:t>2.2 Cenário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_Toc169351134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0DC9" w:rsidRDefault="00670DC9" w14:paraId="31137260" w14:textId="0F40A869">
      <w:pPr>
        <w:pStyle w:val="TOC3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69351135">
        <w:r w:rsidRPr="00ED20BA">
          <w:rPr>
            <w:rStyle w:val="Hyperlink"/>
            <w:noProof/>
            <w:lang w:val="en-US"/>
          </w:rPr>
          <w:t>2.2.1 Justificativa do cenário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_Toc169351135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0DC9" w:rsidRDefault="00670DC9" w14:paraId="521795C8" w14:textId="0CF28A4E">
      <w:pPr>
        <w:pStyle w:val="TOC3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69351136">
        <w:r w:rsidRPr="00ED20BA">
          <w:rPr>
            <w:rStyle w:val="Hyperlink"/>
            <w:noProof/>
            <w:lang w:val="en-US"/>
          </w:rPr>
          <w:t>2.2.2 Empresa que usa o cenário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_Toc169351136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0DC9" w:rsidRDefault="00670DC9" w14:paraId="6DD9E961" w14:textId="4FA2091C">
      <w:pPr>
        <w:pStyle w:val="TOC1"/>
        <w:rPr>
          <w:rFonts w:asciiTheme="minorHAnsi" w:hAnsiTheme="minorHAnsi" w:eastAsiaTheme="minorEastAsia" w:cstheme="minorBidi"/>
          <w:caps w:val="0"/>
          <w:kern w:val="2"/>
          <w:szCs w:val="24"/>
          <w:lang w:val="en-US"/>
          <w14:ligatures w14:val="standardContextual"/>
        </w:rPr>
      </w:pPr>
      <w:hyperlink w:history="1" w:anchor="_Toc169351137">
        <w:r w:rsidRPr="00ED20BA">
          <w:rPr>
            <w:rStyle w:val="Hyperlink"/>
          </w:rPr>
          <w:t>3 ANÁLISE DOS DADOS DE VENDAS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_Toc169351137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70DC9" w:rsidRDefault="00670DC9" w14:paraId="5BDB1244" w14:textId="69038DCA">
      <w:pPr>
        <w:pStyle w:val="TOC2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69351138">
        <w:r w:rsidRPr="00ED20BA">
          <w:rPr>
            <w:rStyle w:val="Hyperlink"/>
            <w:noProof/>
          </w:rPr>
          <w:t>3.1 Quantidade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_Toc169351138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0DC9" w:rsidRDefault="00670DC9" w14:paraId="7E58A76C" w14:textId="012B7A66">
      <w:pPr>
        <w:pStyle w:val="TOC2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69351139">
        <w:r w:rsidRPr="00ED20BA">
          <w:rPr>
            <w:rStyle w:val="Hyperlink"/>
            <w:noProof/>
          </w:rPr>
          <w:t>2.2 Preço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_Toc169351139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70DC9" w:rsidRDefault="00670DC9" w14:paraId="2A1BC994" w14:textId="64A16EFA">
      <w:pPr>
        <w:pStyle w:val="TOC2"/>
        <w:rPr>
          <w:rFonts w:asciiTheme="minorHAnsi" w:hAnsiTheme="minorHAnsi" w:eastAsiaTheme="minorEastAsia" w:cstheme="minorBidi"/>
          <w:noProof/>
          <w:kern w:val="2"/>
          <w:szCs w:val="24"/>
          <w:lang w:val="en-US"/>
          <w14:ligatures w14:val="standardContextual"/>
        </w:rPr>
      </w:pPr>
      <w:hyperlink w:history="1" w:anchor="_Toc169351140">
        <w:r w:rsidRPr="00ED20BA">
          <w:rPr>
            <w:rStyle w:val="Hyperlink"/>
            <w:noProof/>
          </w:rPr>
          <w:t>2.2 Correlações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_Toc169351140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70DC9" w:rsidRDefault="00670DC9" w14:paraId="0711099C" w14:textId="425DC1F9">
      <w:pPr>
        <w:pStyle w:val="TOC1"/>
        <w:rPr>
          <w:rFonts w:asciiTheme="minorHAnsi" w:hAnsiTheme="minorHAnsi" w:eastAsiaTheme="minorEastAsia" w:cstheme="minorBidi"/>
          <w:caps w:val="0"/>
          <w:kern w:val="2"/>
          <w:szCs w:val="24"/>
          <w:lang w:val="en-US"/>
          <w14:ligatures w14:val="standardContextual"/>
        </w:rPr>
      </w:pPr>
      <w:hyperlink w:history="1" w:anchor="_Toc169351141">
        <w:r w:rsidRPr="00ED20BA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_Toc169351141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0DC9" w:rsidRDefault="00670DC9" w14:paraId="33AA6D28" w14:textId="65523175">
      <w:pPr>
        <w:pStyle w:val="TOC1"/>
        <w:rPr>
          <w:rFonts w:asciiTheme="minorHAnsi" w:hAnsiTheme="minorHAnsi" w:eastAsiaTheme="minorEastAsia" w:cstheme="minorBidi"/>
          <w:caps w:val="0"/>
          <w:kern w:val="2"/>
          <w:szCs w:val="24"/>
          <w:lang w:val="en-US"/>
          <w14:ligatures w14:val="standardContextual"/>
        </w:rPr>
      </w:pPr>
      <w:hyperlink w:history="1" w:anchor="_Toc169351142">
        <w:r w:rsidRPr="00ED20BA">
          <w:rPr>
            <w:rStyle w:val="Hyperlink"/>
          </w:rPr>
          <w:t>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_Toc169351142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87BE0" w:rsidP="00987BE0" w:rsidRDefault="00987BE0" w14:paraId="5CDA8CF9" w14:textId="2C2A55F3">
      <w:r>
        <w:fldChar w:fldCharType="end"/>
      </w:r>
    </w:p>
    <w:p w:rsidR="00A36C8B" w:rsidP="00591097" w:rsidRDefault="00A36C8B" w14:paraId="475F19B4" w14:textId="77777777">
      <w:pPr>
        <w:pStyle w:val="Ttulo-Sumrios"/>
      </w:pPr>
      <w:r>
        <w:t xml:space="preserve"> </w:t>
      </w:r>
    </w:p>
    <w:p w:rsidR="00AB2BE5" w:rsidRDefault="00AB2BE5" w14:paraId="2669E1CA" w14:textId="77777777">
      <w:pPr>
        <w:spacing w:after="160" w:line="259" w:lineRule="auto"/>
        <w:ind w:firstLine="0"/>
        <w:jc w:val="left"/>
        <w:rPr>
          <w:rFonts w:cs="Arial"/>
          <w:lang w:eastAsia="ar-SA"/>
        </w:rPr>
      </w:pPr>
      <w:r>
        <w:rPr>
          <w:rFonts w:cs="Arial"/>
        </w:rPr>
        <w:br w:type="page"/>
      </w:r>
    </w:p>
    <w:p w:rsidRPr="00C73210" w:rsidR="000F0E4E" w:rsidP="00C73210" w:rsidRDefault="00F878D3" w14:paraId="6E9B8BAB" w14:textId="60000D6A">
      <w:pPr>
        <w:pStyle w:val="Heading1"/>
      </w:pPr>
      <w:bookmarkStart w:name="_Toc169351128" w:id="0"/>
      <w:r w:rsidRPr="00BC3392">
        <w:rPr>
          <w:rStyle w:val="Strong"/>
          <w:b/>
        </w:rPr>
        <w:t>Potencializando o desempenho com NoSQL</w:t>
      </w:r>
      <w:bookmarkEnd w:id="0"/>
      <w:r w:rsidRPr="00BC3392" w:rsidR="00BC3392">
        <w:t xml:space="preserve"> </w:t>
      </w:r>
    </w:p>
    <w:p w:rsidRPr="00A36C8B" w:rsidR="00987BE0" w:rsidP="00A36C8B" w:rsidRDefault="00C73210" w14:paraId="4707BC3A" w14:textId="18D3BBF1">
      <w:pPr>
        <w:pStyle w:val="Heading1"/>
      </w:pPr>
      <w:bookmarkStart w:name="_Toc169351129" w:id="1"/>
      <w:r>
        <w:t>1</w:t>
      </w:r>
      <w:r w:rsidR="00A36C8B">
        <w:t xml:space="preserve"> </w:t>
      </w:r>
      <w:r w:rsidR="00BC3392">
        <w:t>iN</w:t>
      </w:r>
      <w:r w:rsidR="00A466EE">
        <w:t>S</w:t>
      </w:r>
      <w:r w:rsidR="00BC3392">
        <w:t>TRUÇÕES PARA USO DO TEMPLATE</w:t>
      </w:r>
      <w:bookmarkEnd w:id="1"/>
    </w:p>
    <w:p w:rsidRPr="000F0E4E" w:rsidR="00987BE0" w:rsidP="00F643C9" w:rsidRDefault="00A36C8B" w14:paraId="0ECCDF9B" w14:textId="38D49670">
      <w:pPr>
        <w:pStyle w:val="Heading2"/>
      </w:pPr>
      <w:bookmarkStart w:name="_Toc169351130" w:id="2"/>
      <w:r>
        <w:t xml:space="preserve">1.1 </w:t>
      </w:r>
      <w:r w:rsidR="00C45868">
        <w:t>Template</w:t>
      </w:r>
      <w:bookmarkEnd w:id="2"/>
    </w:p>
    <w:p w:rsidR="00987BE0" w:rsidP="00A36C8B" w:rsidRDefault="00C45868" w14:paraId="0C124A23" w14:textId="7B8AB3A6">
      <w:pPr>
        <w:rPr>
          <w:lang w:val="en-US"/>
        </w:rPr>
      </w:pPr>
      <w:r w:rsidRPr="00C45868">
        <w:rPr>
          <w:lang w:val="en-US"/>
        </w:rPr>
        <w:t xml:space="preserve">Um template é um </w:t>
      </w:r>
      <w:proofErr w:type="spellStart"/>
      <w:r w:rsidRPr="00C45868">
        <w:rPr>
          <w:lang w:val="en-US"/>
        </w:rPr>
        <w:t>modelo</w:t>
      </w:r>
      <w:proofErr w:type="spellEnd"/>
      <w:r w:rsidRPr="00C45868">
        <w:rPr>
          <w:lang w:val="en-US"/>
        </w:rPr>
        <w:t xml:space="preserve"> </w:t>
      </w:r>
      <w:proofErr w:type="spellStart"/>
      <w:r w:rsidRPr="00C45868">
        <w:rPr>
          <w:lang w:val="en-US"/>
        </w:rPr>
        <w:t>predefinido</w:t>
      </w:r>
      <w:proofErr w:type="spellEnd"/>
      <w:r w:rsidRPr="00C45868">
        <w:rPr>
          <w:lang w:val="en-US"/>
        </w:rPr>
        <w:t xml:space="preserve"> que </w:t>
      </w:r>
      <w:proofErr w:type="spellStart"/>
      <w:r w:rsidRPr="00C45868">
        <w:rPr>
          <w:lang w:val="en-US"/>
        </w:rPr>
        <w:t>simplifica</w:t>
      </w:r>
      <w:proofErr w:type="spellEnd"/>
      <w:r w:rsidRPr="00C45868">
        <w:rPr>
          <w:lang w:val="en-US"/>
        </w:rPr>
        <w:t xml:space="preserve"> e </w:t>
      </w:r>
      <w:proofErr w:type="spellStart"/>
      <w:r w:rsidRPr="00C45868">
        <w:rPr>
          <w:lang w:val="en-US"/>
        </w:rPr>
        <w:t>padroniza</w:t>
      </w:r>
      <w:proofErr w:type="spellEnd"/>
      <w:r w:rsidRPr="00C45868">
        <w:rPr>
          <w:lang w:val="en-US"/>
        </w:rPr>
        <w:t xml:space="preserve"> a </w:t>
      </w:r>
      <w:proofErr w:type="spellStart"/>
      <w:r w:rsidRPr="00C45868">
        <w:rPr>
          <w:lang w:val="en-US"/>
        </w:rPr>
        <w:t>criação</w:t>
      </w:r>
      <w:proofErr w:type="spellEnd"/>
      <w:r w:rsidRPr="00C45868">
        <w:rPr>
          <w:lang w:val="en-US"/>
        </w:rPr>
        <w:t xml:space="preserve"> de </w:t>
      </w:r>
      <w:proofErr w:type="spellStart"/>
      <w:r w:rsidRPr="00C45868">
        <w:rPr>
          <w:lang w:val="en-US"/>
        </w:rPr>
        <w:t>documentos</w:t>
      </w:r>
      <w:proofErr w:type="spellEnd"/>
      <w:r w:rsidRPr="00C45868">
        <w:rPr>
          <w:lang w:val="en-US"/>
        </w:rPr>
        <w:t xml:space="preserve">, </w:t>
      </w:r>
      <w:proofErr w:type="spellStart"/>
      <w:r w:rsidRPr="00C45868">
        <w:rPr>
          <w:lang w:val="en-US"/>
        </w:rPr>
        <w:t>páginas</w:t>
      </w:r>
      <w:proofErr w:type="spellEnd"/>
      <w:r w:rsidRPr="00C45868">
        <w:rPr>
          <w:lang w:val="en-US"/>
        </w:rPr>
        <w:t xml:space="preserve"> da web </w:t>
      </w:r>
      <w:proofErr w:type="spellStart"/>
      <w:r w:rsidRPr="00C45868">
        <w:rPr>
          <w:lang w:val="en-US"/>
        </w:rPr>
        <w:t>ou</w:t>
      </w:r>
      <w:proofErr w:type="spellEnd"/>
      <w:r w:rsidRPr="00C45868">
        <w:rPr>
          <w:lang w:val="en-US"/>
        </w:rPr>
        <w:t xml:space="preserve"> outros </w:t>
      </w:r>
      <w:proofErr w:type="spellStart"/>
      <w:r w:rsidRPr="00C45868">
        <w:rPr>
          <w:lang w:val="en-US"/>
        </w:rPr>
        <w:t>elementos</w:t>
      </w:r>
      <w:proofErr w:type="spellEnd"/>
      <w:r w:rsidRPr="00C45868">
        <w:rPr>
          <w:lang w:val="en-US"/>
        </w:rPr>
        <w:t xml:space="preserve"> de design, </w:t>
      </w:r>
      <w:proofErr w:type="spellStart"/>
      <w:r w:rsidRPr="00C45868">
        <w:rPr>
          <w:lang w:val="en-US"/>
        </w:rPr>
        <w:t>permitindo</w:t>
      </w:r>
      <w:proofErr w:type="spellEnd"/>
      <w:r w:rsidRPr="00C45868">
        <w:rPr>
          <w:lang w:val="en-US"/>
        </w:rPr>
        <w:t xml:space="preserve"> que </w:t>
      </w:r>
      <w:proofErr w:type="spellStart"/>
      <w:r w:rsidRPr="00C45868">
        <w:rPr>
          <w:lang w:val="en-US"/>
        </w:rPr>
        <w:t>usuários</w:t>
      </w:r>
      <w:proofErr w:type="spellEnd"/>
      <w:r w:rsidRPr="00C45868">
        <w:rPr>
          <w:lang w:val="en-US"/>
        </w:rPr>
        <w:t xml:space="preserve"> </w:t>
      </w:r>
      <w:proofErr w:type="spellStart"/>
      <w:r w:rsidRPr="00C45868">
        <w:rPr>
          <w:lang w:val="en-US"/>
        </w:rPr>
        <w:t>preencham</w:t>
      </w:r>
      <w:proofErr w:type="spellEnd"/>
      <w:r w:rsidRPr="00C45868">
        <w:rPr>
          <w:lang w:val="en-US"/>
        </w:rPr>
        <w:t xml:space="preserve"> </w:t>
      </w:r>
      <w:proofErr w:type="spellStart"/>
      <w:r w:rsidRPr="00C45868">
        <w:rPr>
          <w:lang w:val="en-US"/>
        </w:rPr>
        <w:t>apenas</w:t>
      </w:r>
      <w:proofErr w:type="spellEnd"/>
      <w:r w:rsidRPr="00C45868">
        <w:rPr>
          <w:lang w:val="en-US"/>
        </w:rPr>
        <w:t xml:space="preserve"> as partes </w:t>
      </w:r>
      <w:proofErr w:type="spellStart"/>
      <w:r w:rsidRPr="00C45868">
        <w:rPr>
          <w:lang w:val="en-US"/>
        </w:rPr>
        <w:t>específicas</w:t>
      </w:r>
      <w:proofErr w:type="spellEnd"/>
      <w:r w:rsidRPr="00C45868">
        <w:rPr>
          <w:lang w:val="en-US"/>
        </w:rPr>
        <w:t xml:space="preserve">, </w:t>
      </w:r>
      <w:proofErr w:type="spellStart"/>
      <w:r w:rsidRPr="00C45868">
        <w:rPr>
          <w:lang w:val="en-US"/>
        </w:rPr>
        <w:t>economizando</w:t>
      </w:r>
      <w:proofErr w:type="spellEnd"/>
      <w:r w:rsidRPr="00C45868">
        <w:rPr>
          <w:lang w:val="en-US"/>
        </w:rPr>
        <w:t xml:space="preserve"> tempo e </w:t>
      </w:r>
      <w:proofErr w:type="spellStart"/>
      <w:r w:rsidRPr="00C45868">
        <w:rPr>
          <w:lang w:val="en-US"/>
        </w:rPr>
        <w:t>garantindo</w:t>
      </w:r>
      <w:proofErr w:type="spellEnd"/>
      <w:r w:rsidRPr="00C45868">
        <w:rPr>
          <w:lang w:val="en-US"/>
        </w:rPr>
        <w:t xml:space="preserve"> </w:t>
      </w:r>
      <w:proofErr w:type="spellStart"/>
      <w:r w:rsidRPr="00C45868">
        <w:rPr>
          <w:lang w:val="en-US"/>
        </w:rPr>
        <w:t>consistência</w:t>
      </w:r>
      <w:proofErr w:type="spellEnd"/>
      <w:r w:rsidRPr="00C45868">
        <w:rPr>
          <w:lang w:val="en-US"/>
        </w:rPr>
        <w:t xml:space="preserve"> visual </w:t>
      </w:r>
      <w:proofErr w:type="spellStart"/>
      <w:r w:rsidRPr="00C45868">
        <w:rPr>
          <w:lang w:val="en-US"/>
        </w:rPr>
        <w:t>ou</w:t>
      </w:r>
      <w:proofErr w:type="spellEnd"/>
      <w:r w:rsidRPr="00C45868">
        <w:rPr>
          <w:lang w:val="en-US"/>
        </w:rPr>
        <w:t xml:space="preserve"> </w:t>
      </w:r>
      <w:proofErr w:type="spellStart"/>
      <w:r w:rsidRPr="00C45868">
        <w:rPr>
          <w:lang w:val="en-US"/>
        </w:rPr>
        <w:t>estrutural</w:t>
      </w:r>
      <w:proofErr w:type="spellEnd"/>
      <w:r w:rsidRPr="00C45868">
        <w:rPr>
          <w:lang w:val="en-US"/>
        </w:rPr>
        <w:t>.</w:t>
      </w:r>
      <w:r>
        <w:rPr>
          <w:lang w:val="en-US"/>
        </w:rPr>
        <w:t xml:space="preserve"> </w:t>
      </w:r>
    </w:p>
    <w:p w:rsidRPr="00C45868" w:rsidR="00C45868" w:rsidP="00C45868" w:rsidRDefault="00C45868" w14:paraId="0772D788" w14:textId="64E0D758">
      <w:pPr>
        <w:pStyle w:val="BodyText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leia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instruções</w:t>
      </w:r>
      <w:proofErr w:type="spellEnd"/>
      <w:r>
        <w:rPr>
          <w:lang w:val="en-US"/>
        </w:rPr>
        <w:t xml:space="preserve"> </w:t>
      </w:r>
      <w:proofErr w:type="spellStart"/>
      <w:r w:rsidR="00781256">
        <w:rPr>
          <w:lang w:val="en-US"/>
        </w:rPr>
        <w:t>nesse</w:t>
      </w:r>
      <w:proofErr w:type="spellEnd"/>
      <w:r w:rsidR="00781256">
        <w:rPr>
          <w:lang w:val="en-US"/>
        </w:rPr>
        <w:t xml:space="preserve"> e use </w:t>
      </w:r>
      <w:proofErr w:type="spellStart"/>
      <w:r w:rsidR="00781256">
        <w:rPr>
          <w:lang w:val="en-US"/>
        </w:rPr>
        <w:t>o</w:t>
      </w:r>
      <w:proofErr w:type="spellEnd"/>
      <w:r w:rsidR="00781256">
        <w:rPr>
          <w:lang w:val="en-US"/>
        </w:rPr>
        <w:t xml:space="preserve"> template a </w:t>
      </w:r>
      <w:proofErr w:type="spellStart"/>
      <w:r w:rsidR="00781256">
        <w:rPr>
          <w:lang w:val="en-US"/>
        </w:rPr>
        <w:t>partir</w:t>
      </w:r>
      <w:proofErr w:type="spellEnd"/>
      <w:r w:rsidR="00781256">
        <w:rPr>
          <w:lang w:val="en-US"/>
        </w:rPr>
        <w:t xml:space="preserve"> d</w:t>
      </w:r>
      <w:r w:rsidR="00A466EE">
        <w:rPr>
          <w:lang w:val="en-US"/>
        </w:rPr>
        <w:t xml:space="preserve">a </w:t>
      </w:r>
      <w:proofErr w:type="spellStart"/>
      <w:r w:rsidR="00A466EE">
        <w:rPr>
          <w:lang w:val="en-US"/>
        </w:rPr>
        <w:t>seção</w:t>
      </w:r>
      <w:proofErr w:type="spellEnd"/>
      <w:r w:rsidR="00A466EE">
        <w:rPr>
          <w:lang w:val="en-US"/>
        </w:rPr>
        <w:t xml:space="preserve"> </w:t>
      </w:r>
      <w:r w:rsidR="00781256">
        <w:rPr>
          <w:lang w:val="en-US"/>
        </w:rPr>
        <w:t>2</w:t>
      </w:r>
    </w:p>
    <w:p w:rsidRPr="000F0E4E" w:rsidR="00C45868" w:rsidP="00C45868" w:rsidRDefault="00C45868" w14:paraId="368FC013" w14:textId="06E76DEB">
      <w:pPr>
        <w:pStyle w:val="Heading2"/>
      </w:pPr>
      <w:bookmarkStart w:name="_Toc169351131" w:id="3"/>
      <w:r>
        <w:t>1.1 Instruções</w:t>
      </w:r>
      <w:bookmarkEnd w:id="3"/>
    </w:p>
    <w:p w:rsidR="00A466EE" w:rsidP="00781256" w:rsidRDefault="003C1B66" w14:paraId="6DFD3E04" w14:textId="5D74A1EF">
      <w:pPr>
        <w:pStyle w:val="BodyText"/>
        <w:ind w:firstLine="0"/>
        <w:rPr>
          <w:lang w:val="en-US"/>
        </w:rPr>
      </w:pPr>
      <w:r w:rsidRPr="320A890C" w:rsidR="003C1B66">
        <w:rPr>
          <w:lang w:val="pt-BR"/>
        </w:rPr>
        <w:t xml:space="preserve">O </w:t>
      </w:r>
      <w:r w:rsidRPr="320A890C" w:rsidR="003C1B66">
        <w:rPr>
          <w:lang w:val="pt-BR"/>
        </w:rPr>
        <w:t>template</w:t>
      </w:r>
      <w:r w:rsidRPr="320A890C" w:rsidR="003C1B66">
        <w:rPr>
          <w:lang w:val="pt-BR"/>
        </w:rPr>
        <w:t xml:space="preserve"> </w:t>
      </w:r>
      <w:r w:rsidRPr="320A890C" w:rsidR="003C1B66">
        <w:rPr>
          <w:lang w:val="pt-BR"/>
        </w:rPr>
        <w:t>está</w:t>
      </w:r>
      <w:r w:rsidRPr="320A890C" w:rsidR="003C1B66">
        <w:rPr>
          <w:lang w:val="pt-BR"/>
        </w:rPr>
        <w:t xml:space="preserve"> </w:t>
      </w:r>
      <w:r w:rsidRPr="320A890C" w:rsidR="003C1B66">
        <w:rPr>
          <w:lang w:val="pt-BR"/>
        </w:rPr>
        <w:t>dividido</w:t>
      </w:r>
      <w:r w:rsidRPr="320A890C" w:rsidR="003C1B66">
        <w:rPr>
          <w:lang w:val="pt-BR"/>
        </w:rPr>
        <w:t xml:space="preserve"> </w:t>
      </w:r>
      <w:r w:rsidRPr="320A890C" w:rsidR="003C1B66">
        <w:rPr>
          <w:lang w:val="pt-BR"/>
        </w:rPr>
        <w:t>por</w:t>
      </w:r>
      <w:r w:rsidRPr="320A890C" w:rsidR="003C1B66">
        <w:rPr>
          <w:lang w:val="pt-BR"/>
        </w:rPr>
        <w:t xml:space="preserve"> </w:t>
      </w:r>
      <w:r w:rsidRPr="320A890C" w:rsidR="00A466EE">
        <w:rPr>
          <w:lang w:val="pt-BR"/>
        </w:rPr>
        <w:t>seções</w:t>
      </w:r>
      <w:r w:rsidRPr="320A890C" w:rsidR="003C1B66">
        <w:rPr>
          <w:lang w:val="pt-BR"/>
        </w:rPr>
        <w:t xml:space="preserve"> que </w:t>
      </w:r>
      <w:r w:rsidRPr="320A890C" w:rsidR="003C1B66">
        <w:rPr>
          <w:lang w:val="pt-BR"/>
        </w:rPr>
        <w:t>representam</w:t>
      </w:r>
      <w:r w:rsidRPr="320A890C" w:rsidR="003C1B66">
        <w:rPr>
          <w:lang w:val="pt-BR"/>
        </w:rPr>
        <w:t xml:space="preserve"> </w:t>
      </w:r>
      <w:r w:rsidRPr="320A890C" w:rsidR="003C1B66">
        <w:rPr>
          <w:lang w:val="pt-BR"/>
        </w:rPr>
        <w:t>pedidos</w:t>
      </w:r>
      <w:r w:rsidRPr="320A890C" w:rsidR="003C1B66">
        <w:rPr>
          <w:lang w:val="pt-BR"/>
        </w:rPr>
        <w:t xml:space="preserve"> </w:t>
      </w:r>
      <w:r w:rsidRPr="320A890C" w:rsidR="003C1B66">
        <w:rPr>
          <w:lang w:val="pt-BR"/>
        </w:rPr>
        <w:t>feitos</w:t>
      </w:r>
      <w:r w:rsidRPr="320A890C" w:rsidR="003C1B66">
        <w:rPr>
          <w:lang w:val="pt-BR"/>
        </w:rPr>
        <w:t xml:space="preserve"> para o PBL. No </w:t>
      </w:r>
      <w:r w:rsidRPr="320A890C" w:rsidR="003C1B66">
        <w:rPr>
          <w:lang w:val="pt-BR"/>
        </w:rPr>
        <w:t>template</w:t>
      </w:r>
      <w:r w:rsidRPr="320A890C" w:rsidR="003C1B66">
        <w:rPr>
          <w:lang w:val="pt-BR"/>
        </w:rPr>
        <w:t xml:space="preserve"> </w:t>
      </w:r>
      <w:r w:rsidRPr="320A890C" w:rsidR="003C1B66">
        <w:rPr>
          <w:lang w:val="pt-BR"/>
        </w:rPr>
        <w:t>iremos</w:t>
      </w:r>
      <w:r w:rsidRPr="320A890C" w:rsidR="003C1B66">
        <w:rPr>
          <w:lang w:val="pt-BR"/>
        </w:rPr>
        <w:t xml:space="preserve"> </w:t>
      </w:r>
      <w:r w:rsidRPr="320A890C" w:rsidR="003C1B66">
        <w:rPr>
          <w:lang w:val="pt-BR"/>
        </w:rPr>
        <w:t>encontrar</w:t>
      </w:r>
      <w:r w:rsidRPr="320A890C" w:rsidR="003C1B66">
        <w:rPr>
          <w:lang w:val="pt-BR"/>
        </w:rPr>
        <w:t xml:space="preserve"> </w:t>
      </w:r>
      <w:r w:rsidRPr="320A890C" w:rsidR="003C1B66">
        <w:rPr>
          <w:lang w:val="pt-BR"/>
        </w:rPr>
        <w:t>exemplos</w:t>
      </w:r>
      <w:r w:rsidRPr="320A890C" w:rsidR="003C1B66">
        <w:rPr>
          <w:lang w:val="pt-BR"/>
        </w:rPr>
        <w:t xml:space="preserve"> </w:t>
      </w:r>
      <w:r w:rsidRPr="320A890C" w:rsidR="00A466EE">
        <w:rPr>
          <w:lang w:val="pt-BR"/>
        </w:rPr>
        <w:t>ilustrativos</w:t>
      </w:r>
      <w:r w:rsidRPr="320A890C" w:rsidR="00A466EE">
        <w:rPr>
          <w:lang w:val="pt-BR"/>
        </w:rPr>
        <w:t xml:space="preserve"> </w:t>
      </w:r>
      <w:r w:rsidRPr="320A890C" w:rsidR="003C1B66">
        <w:rPr>
          <w:lang w:val="pt-BR"/>
        </w:rPr>
        <w:t xml:space="preserve">de </w:t>
      </w:r>
      <w:r w:rsidRPr="320A890C" w:rsidR="003C1B66">
        <w:rPr>
          <w:lang w:val="pt-BR"/>
        </w:rPr>
        <w:t>entregas</w:t>
      </w:r>
      <w:r w:rsidRPr="320A890C" w:rsidR="003C1B66">
        <w:rPr>
          <w:lang w:val="pt-BR"/>
        </w:rPr>
        <w:t>,</w:t>
      </w:r>
      <w:r w:rsidRPr="320A890C" w:rsidR="00A466EE">
        <w:rPr>
          <w:lang w:val="pt-BR"/>
        </w:rPr>
        <w:t xml:space="preserve"> </w:t>
      </w:r>
      <w:del w:author="Rita de Cássia Rodrigues" w:date="2024-06-18T20:34:06.261Z" w:id="181415449">
        <w:r w:rsidRPr="320A890C" w:rsidDel="00A466EE">
          <w:rPr>
            <w:lang w:val="pt-BR"/>
          </w:rPr>
          <w:delText>cujo</w:delText>
        </w:r>
        <w:r w:rsidRPr="320A890C" w:rsidDel="00A466EE">
          <w:rPr>
            <w:lang w:val="pt-BR"/>
          </w:rPr>
          <w:delText xml:space="preserve"> o</w:delText>
        </w:r>
      </w:del>
      <w:ins w:author="Rita de Cássia Rodrigues" w:date="2024-06-18T20:34:06.264Z" w:id="650381183">
        <w:r w:rsidRPr="320A890C" w:rsidR="4E1E5963">
          <w:rPr>
            <w:lang w:val="pt-BR"/>
          </w:rPr>
          <w:t>cujo</w:t>
        </w:r>
      </w:ins>
      <w:r w:rsidRPr="320A890C" w:rsidR="00A466EE">
        <w:rPr>
          <w:lang w:val="pt-BR"/>
        </w:rPr>
        <w:t xml:space="preserve"> </w:t>
      </w:r>
      <w:r w:rsidRPr="320A890C" w:rsidR="00A466EE">
        <w:rPr>
          <w:lang w:val="pt-BR"/>
        </w:rPr>
        <w:t>contexto</w:t>
      </w:r>
      <w:r w:rsidRPr="320A890C" w:rsidR="00A466EE">
        <w:rPr>
          <w:lang w:val="pt-BR"/>
        </w:rPr>
        <w:t xml:space="preserve"> </w:t>
      </w:r>
      <w:r w:rsidRPr="320A890C" w:rsidR="00A466EE">
        <w:rPr>
          <w:lang w:val="pt-BR"/>
        </w:rPr>
        <w:t>não</w:t>
      </w:r>
      <w:r w:rsidRPr="320A890C" w:rsidR="00A466EE">
        <w:rPr>
          <w:lang w:val="pt-BR"/>
        </w:rPr>
        <w:t xml:space="preserve"> </w:t>
      </w:r>
      <w:r w:rsidRPr="320A890C" w:rsidR="00A466EE">
        <w:rPr>
          <w:lang w:val="pt-BR"/>
        </w:rPr>
        <w:t>tem</w:t>
      </w:r>
      <w:r w:rsidRPr="320A890C" w:rsidR="00A466EE">
        <w:rPr>
          <w:lang w:val="pt-BR"/>
        </w:rPr>
        <w:t xml:space="preserve"> </w:t>
      </w:r>
      <w:r w:rsidRPr="320A890C" w:rsidR="00A466EE">
        <w:rPr>
          <w:lang w:val="pt-BR"/>
        </w:rPr>
        <w:t>relação</w:t>
      </w:r>
      <w:r w:rsidRPr="320A890C" w:rsidR="00A466EE">
        <w:rPr>
          <w:lang w:val="pt-BR"/>
        </w:rPr>
        <w:t xml:space="preserve"> </w:t>
      </w:r>
      <w:r w:rsidRPr="320A890C" w:rsidR="00A466EE">
        <w:rPr>
          <w:lang w:val="pt-BR"/>
        </w:rPr>
        <w:t>ao</w:t>
      </w:r>
      <w:r w:rsidRPr="320A890C" w:rsidR="00A466EE">
        <w:rPr>
          <w:lang w:val="pt-BR"/>
        </w:rPr>
        <w:t xml:space="preserve"> que </w:t>
      </w:r>
      <w:r w:rsidRPr="320A890C" w:rsidR="00A466EE">
        <w:rPr>
          <w:lang w:val="pt-BR"/>
        </w:rPr>
        <w:t>está</w:t>
      </w:r>
      <w:r w:rsidRPr="320A890C" w:rsidR="00A466EE">
        <w:rPr>
          <w:lang w:val="pt-BR"/>
        </w:rPr>
        <w:t xml:space="preserve"> </w:t>
      </w:r>
      <w:r w:rsidRPr="320A890C" w:rsidR="00A466EE">
        <w:rPr>
          <w:lang w:val="pt-BR"/>
        </w:rPr>
        <w:t>sendo</w:t>
      </w:r>
      <w:r w:rsidRPr="320A890C" w:rsidR="00A466EE">
        <w:rPr>
          <w:lang w:val="pt-BR"/>
        </w:rPr>
        <w:t xml:space="preserve"> </w:t>
      </w:r>
      <w:r w:rsidRPr="320A890C" w:rsidR="00A466EE">
        <w:rPr>
          <w:lang w:val="pt-BR"/>
        </w:rPr>
        <w:t>solicitado</w:t>
      </w:r>
      <w:r w:rsidRPr="320A890C" w:rsidR="00A466EE">
        <w:rPr>
          <w:lang w:val="pt-BR"/>
        </w:rPr>
        <w:t xml:space="preserve"> </w:t>
      </w:r>
      <w:r w:rsidRPr="320A890C" w:rsidR="77627E29">
        <w:rPr>
          <w:lang w:val="pt-BR"/>
        </w:rPr>
        <w:t>n</w:t>
      </w:r>
      <w:r w:rsidRPr="320A890C" w:rsidR="00A466EE">
        <w:rPr>
          <w:lang w:val="pt-BR"/>
        </w:rPr>
        <w:t xml:space="preserve">o </w:t>
      </w:r>
      <w:r w:rsidRPr="320A890C" w:rsidR="17766AEA">
        <w:rPr>
          <w:lang w:val="pt-BR"/>
        </w:rPr>
        <w:t>PBL</w:t>
      </w:r>
      <w:r w:rsidRPr="320A890C" w:rsidR="00A466EE">
        <w:rPr>
          <w:lang w:val="pt-BR"/>
        </w:rPr>
        <w:t xml:space="preserve">. </w:t>
      </w:r>
      <w:r w:rsidRPr="320A890C" w:rsidR="003C1B66">
        <w:rPr>
          <w:lang w:val="pt-BR"/>
        </w:rPr>
        <w:t xml:space="preserve"> </w:t>
      </w:r>
    </w:p>
    <w:p w:rsidR="00A466EE" w:rsidP="00781256" w:rsidRDefault="00A466EE" w14:paraId="69410C48" w14:textId="597AD537">
      <w:pPr>
        <w:pStyle w:val="BodyText"/>
        <w:ind w:firstLine="0"/>
        <w:rPr>
          <w:lang w:val="en-US"/>
        </w:rPr>
      </w:pPr>
      <w:r>
        <w:rPr>
          <w:lang w:val="en-US"/>
        </w:rPr>
        <w:t xml:space="preserve">Ao usar o template, </w:t>
      </w:r>
      <w:proofErr w:type="spellStart"/>
      <w:r>
        <w:rPr>
          <w:lang w:val="en-US"/>
        </w:rPr>
        <w:t>apague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completo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seção</w:t>
      </w:r>
      <w:proofErr w:type="spellEnd"/>
      <w:r>
        <w:rPr>
          <w:lang w:val="en-US"/>
        </w:rPr>
        <w:t xml:space="preserve"> 1 de </w:t>
      </w:r>
      <w:proofErr w:type="spellStart"/>
      <w:r>
        <w:rPr>
          <w:lang w:val="en-US"/>
        </w:rPr>
        <w:t>instruções</w:t>
      </w:r>
      <w:proofErr w:type="spellEnd"/>
      <w:r>
        <w:rPr>
          <w:lang w:val="en-US"/>
        </w:rPr>
        <w:t xml:space="preserve"> para que o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trabalho</w:t>
      </w:r>
      <w:proofErr w:type="spellEnd"/>
      <w:r>
        <w:rPr>
          <w:lang w:val="en-US"/>
        </w:rPr>
        <w:t xml:space="preserve"> fique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organizado</w:t>
      </w:r>
      <w:proofErr w:type="spellEnd"/>
      <w:r>
        <w:rPr>
          <w:lang w:val="en-US"/>
        </w:rPr>
        <w:t>.</w:t>
      </w:r>
    </w:p>
    <w:p w:rsidR="00A466EE" w:rsidP="00781256" w:rsidRDefault="00A466EE" w14:paraId="736CCE5B" w14:textId="443F39B1">
      <w:pPr>
        <w:pStyle w:val="BodyText"/>
        <w:ind w:firstLine="0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esqueça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salvar</w:t>
      </w:r>
      <w:proofErr w:type="spellEnd"/>
      <w:r>
        <w:rPr>
          <w:lang w:val="en-US"/>
        </w:rPr>
        <w:t xml:space="preserve"> o template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.pdf para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entrega</w:t>
      </w:r>
      <w:proofErr w:type="spellEnd"/>
      <w:r>
        <w:rPr>
          <w:lang w:val="en-US"/>
        </w:rPr>
        <w:t>.</w:t>
      </w:r>
    </w:p>
    <w:p w:rsidR="00A466EE" w:rsidP="001A69AD" w:rsidRDefault="001A69AD" w14:paraId="198CC0EF" w14:textId="491601CC">
      <w:pPr>
        <w:pStyle w:val="TXTRESUMO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seguir</w:t>
      </w:r>
      <w:proofErr w:type="spellEnd"/>
      <w:r>
        <w:rPr>
          <w:lang w:val="en-US"/>
        </w:rPr>
        <w:t xml:space="preserve"> </w:t>
      </w:r>
      <w:r w:rsidR="00A466EE">
        <w:rPr>
          <w:lang w:val="en-US"/>
        </w:rPr>
        <w:t xml:space="preserve"> um Quadro </w:t>
      </w:r>
      <w:proofErr w:type="spellStart"/>
      <w:r w:rsidR="00A466EE">
        <w:rPr>
          <w:lang w:val="en-US"/>
        </w:rPr>
        <w:t>Resumo</w:t>
      </w:r>
      <w:proofErr w:type="spellEnd"/>
      <w:r w:rsidR="00A466EE">
        <w:rPr>
          <w:lang w:val="en-US"/>
        </w:rPr>
        <w:t xml:space="preserve"> das </w:t>
      </w:r>
      <w:proofErr w:type="spellStart"/>
      <w:r w:rsidR="00A466EE">
        <w:rPr>
          <w:lang w:val="en-US"/>
        </w:rPr>
        <w:t>tarefas</w:t>
      </w:r>
      <w:proofErr w:type="spellEnd"/>
      <w:r>
        <w:rPr>
          <w:lang w:val="en-US"/>
        </w:rPr>
        <w:t>:</w:t>
      </w:r>
    </w:p>
    <w:p w:rsidR="001A69AD" w:rsidP="001A69AD" w:rsidRDefault="001A69AD" w14:paraId="066FA7B2" w14:textId="77777777">
      <w:pPr>
        <w:pStyle w:val="TXTRESUM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A69AD" w:rsidTr="6091B158" w14:paraId="73C51F3A" w14:textId="77777777">
        <w:tc>
          <w:tcPr>
            <w:tcW w:w="9061" w:type="dxa"/>
            <w:tcMar/>
          </w:tcPr>
          <w:p w:rsidR="003B1892" w:rsidP="001A69AD" w:rsidRDefault="001A69AD" w14:paraId="72B48283" w14:textId="787B9F87">
            <w:pPr>
              <w:pStyle w:val="TXTRESUMO"/>
              <w:rPr>
                <w:lang w:val="en-US"/>
              </w:rPr>
            </w:pPr>
            <w:r>
              <w:rPr>
                <w:lang w:val="en-US"/>
              </w:rPr>
              <w:t xml:space="preserve">Para </w:t>
            </w:r>
            <w:proofErr w:type="spellStart"/>
            <w:r>
              <w:rPr>
                <w:lang w:val="en-US"/>
              </w:rPr>
              <w:t>cada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cenário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você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deverá</w:t>
            </w:r>
            <w:proofErr w:type="spellEnd"/>
            <w:r>
              <w:rPr>
                <w:lang w:val="en-US"/>
              </w:rPr>
              <w:t>:</w:t>
            </w:r>
          </w:p>
          <w:p w:rsidR="003B1892" w:rsidP="001A69AD" w:rsidRDefault="003B1892" w14:paraId="2F3DFF65" w14:textId="77777777">
            <w:pPr>
              <w:pStyle w:val="TXTRESUMO"/>
              <w:numPr>
                <w:ilvl w:val="0"/>
                <w:numId w:val="12"/>
              </w:numPr>
            </w:pPr>
            <w:r>
              <w:t>Transcrever o cenário</w:t>
            </w:r>
          </w:p>
          <w:p w:rsidR="001A69AD" w:rsidP="001A69AD" w:rsidRDefault="001A69AD" w14:paraId="5671AA5F" w14:textId="28B86261">
            <w:pPr>
              <w:pStyle w:val="TXTRESUMO"/>
              <w:numPr>
                <w:ilvl w:val="0"/>
                <w:numId w:val="12"/>
              </w:numPr>
            </w:pPr>
            <w:r>
              <w:t>Escrever a j</w:t>
            </w:r>
            <w:r>
              <w:t>ustificativa</w:t>
            </w:r>
            <w:r>
              <w:t xml:space="preserve"> da escolha</w:t>
            </w:r>
            <w:r w:rsidR="00EE570E">
              <w:t>, destacando as vantagens da escolha</w:t>
            </w:r>
          </w:p>
          <w:p w:rsidR="001A69AD" w:rsidP="001A69AD" w:rsidRDefault="001A69AD" w14:paraId="1A03FA37" w14:textId="77777777">
            <w:pPr>
              <w:pStyle w:val="TXTRESUMO"/>
              <w:numPr>
                <w:ilvl w:val="0"/>
                <w:numId w:val="12"/>
              </w:numPr>
            </w:pPr>
            <w:r>
              <w:t xml:space="preserve">Exemplo de empresas que usam modelo </w:t>
            </w:r>
          </w:p>
          <w:p w:rsidR="001A69AD" w:rsidP="001A69AD" w:rsidRDefault="001A69AD" w14:paraId="25A2BF43" w14:textId="51C1C56F">
            <w:pPr>
              <w:pStyle w:val="TXTRESUMO"/>
            </w:pPr>
            <w:r>
              <w:t>Examine os dados disponibilizados</w:t>
            </w:r>
            <w:r>
              <w:t>:</w:t>
            </w:r>
            <w:r>
              <w:t xml:space="preserve">  </w:t>
            </w:r>
          </w:p>
          <w:p w:rsidR="001A69AD" w:rsidP="001A69AD" w:rsidRDefault="001A69AD" w14:paraId="6F90386A" w14:textId="28B81765">
            <w:pPr>
              <w:pStyle w:val="TXTRESUMO"/>
              <w:numPr>
                <w:ilvl w:val="0"/>
                <w:numId w:val="13"/>
              </w:numPr>
              <w:rPr/>
            </w:pPr>
            <w:r w:rsidR="001A69AD">
              <w:rPr/>
              <w:t xml:space="preserve">Responda as perguntas, justificando </w:t>
            </w:r>
            <w:r w:rsidR="001A69AD">
              <w:rPr/>
              <w:t>as resposta</w:t>
            </w:r>
            <w:r w:rsidR="67237FD3">
              <w:rPr/>
              <w:t>s</w:t>
            </w:r>
          </w:p>
          <w:p w:rsidR="001A69AD" w:rsidP="001A69AD" w:rsidRDefault="001A69AD" w14:paraId="0AD13ADD" w14:textId="6C8A347C">
            <w:pPr>
              <w:pStyle w:val="TXTRESUMO"/>
              <w:numPr>
                <w:ilvl w:val="0"/>
                <w:numId w:val="13"/>
              </w:numPr>
              <w:rPr/>
            </w:pPr>
            <w:r w:rsidR="001A69AD">
              <w:rPr/>
              <w:t>Cole a imagem (</w:t>
            </w:r>
            <w:r w:rsidR="001A69AD">
              <w:rPr/>
              <w:t>print+screen</w:t>
            </w:r>
            <w:r w:rsidR="001A69AD">
              <w:rPr/>
              <w:t xml:space="preserve">) do trecho de código que </w:t>
            </w:r>
            <w:r w:rsidR="001A69AD">
              <w:rPr/>
              <w:t>justi</w:t>
            </w:r>
            <w:r w:rsidR="1A9EC782">
              <w:rPr/>
              <w:t>fi</w:t>
            </w:r>
            <w:r w:rsidR="001A69AD">
              <w:rPr/>
              <w:t>que</w:t>
            </w:r>
            <w:r w:rsidR="001A69AD">
              <w:rPr/>
              <w:t xml:space="preserve"> a resposta</w:t>
            </w:r>
          </w:p>
          <w:p w:rsidR="001A69AD" w:rsidP="001A69AD" w:rsidRDefault="001A69AD" w14:paraId="60E607C6" w14:textId="77777777">
            <w:pPr>
              <w:pStyle w:val="TXTRESUMO"/>
              <w:rPr>
                <w:lang w:val="en-US"/>
              </w:rPr>
            </w:pPr>
          </w:p>
        </w:tc>
      </w:tr>
    </w:tbl>
    <w:p w:rsidR="00670DC9" w:rsidP="00670DC9" w:rsidRDefault="00670DC9" w14:paraId="1BBC3BE9" w14:textId="04BDD184">
      <w:pPr>
        <w:pStyle w:val="Caption"/>
      </w:pPr>
      <w:bookmarkStart w:name="_Toc456087166" w:id="4"/>
      <w:bookmarkStart w:name="_Toc169351308" w:id="5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390223">
        <w:t xml:space="preserve"> –</w:t>
      </w:r>
      <w:bookmarkEnd w:id="4"/>
      <w:r w:rsidRPr="00670DC9">
        <w:t xml:space="preserve"> </w:t>
      </w:r>
      <w:r w:rsidRPr="00670DC9">
        <w:t>Quadro resumo das tarefas do PBL</w:t>
      </w:r>
      <w:bookmarkEnd w:id="5"/>
    </w:p>
    <w:p w:rsidR="001A69AD" w:rsidP="001A69AD" w:rsidRDefault="001A69AD" w14:paraId="3127A00A" w14:textId="5D12B5A4">
      <w:pPr>
        <w:pStyle w:val="Caption"/>
      </w:pPr>
      <w:r w:rsidRPr="00C80B77">
        <w:t>Fonte: Elaborado pelo autor</w:t>
      </w:r>
      <w:r>
        <w:t>a</w:t>
      </w:r>
      <w:r w:rsidRPr="00C80B77">
        <w:t xml:space="preserve"> (</w:t>
      </w:r>
      <w:r>
        <w:t>2024</w:t>
      </w:r>
      <w:r w:rsidRPr="00C80B77">
        <w:t>)</w:t>
      </w:r>
    </w:p>
    <w:p w:rsidRPr="00C45868" w:rsidR="00781256" w:rsidP="00781256" w:rsidRDefault="00781256" w14:paraId="0AFB8EE1" w14:textId="77777777">
      <w:pPr>
        <w:pStyle w:val="BodyText"/>
        <w:ind w:firstLine="0"/>
        <w:rPr>
          <w:lang w:val="en-US"/>
        </w:rPr>
      </w:pPr>
    </w:p>
    <w:p w:rsidR="00987BE0" w:rsidP="00556B5B" w:rsidRDefault="0076599A" w14:paraId="0A4BA583" w14:textId="341CAAA2">
      <w:pPr>
        <w:pStyle w:val="Heading1"/>
      </w:pPr>
      <w:bookmarkStart w:name="_Toc169351132" w:id="6"/>
      <w:r>
        <w:t>2</w:t>
      </w:r>
      <w:r w:rsidR="00556B5B">
        <w:t xml:space="preserve"> </w:t>
      </w:r>
      <w:r w:rsidR="003B1892">
        <w:t>Prova de conceito de banco de dados nosql</w:t>
      </w:r>
      <w:bookmarkEnd w:id="6"/>
    </w:p>
    <w:p w:rsidR="00987BE0" w:rsidP="00F643C9" w:rsidRDefault="0076599A" w14:paraId="13194399" w14:textId="6E6B7D8F">
      <w:pPr>
        <w:pStyle w:val="Heading2"/>
      </w:pPr>
      <w:bookmarkStart w:name="_Toc453257313" w:id="7"/>
      <w:bookmarkStart w:name="_Toc453259182" w:id="8"/>
      <w:bookmarkStart w:name="_Toc453259469" w:id="9"/>
      <w:bookmarkStart w:name="_Toc453259484" w:id="10"/>
      <w:bookmarkStart w:name="_Toc453604866" w:id="11"/>
      <w:bookmarkStart w:name="_Toc453604883" w:id="12"/>
      <w:bookmarkStart w:name="_Toc453604899" w:id="13"/>
      <w:bookmarkStart w:name="_Toc456023382" w:id="14"/>
      <w:bookmarkStart w:name="_Toc456090612" w:id="15"/>
      <w:bookmarkStart w:name="_Toc456090746" w:id="16"/>
      <w:bookmarkStart w:name="_Toc453257315" w:id="17"/>
      <w:bookmarkStart w:name="_Toc453259184" w:id="18"/>
      <w:bookmarkStart w:name="_Toc453259471" w:id="19"/>
      <w:bookmarkStart w:name="_Toc453259486" w:id="20"/>
      <w:bookmarkStart w:name="_Toc453604868" w:id="21"/>
      <w:bookmarkStart w:name="_Toc453604885" w:id="22"/>
      <w:bookmarkStart w:name="_Toc453604901" w:id="23"/>
      <w:bookmarkStart w:name="_Toc456023384" w:id="24"/>
      <w:bookmarkStart w:name="_Toc456090614" w:id="25"/>
      <w:bookmarkStart w:name="_Toc456090748" w:id="26"/>
      <w:bookmarkStart w:name="_Toc169351133" w:id="27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t>2</w:t>
      </w:r>
      <w:r w:rsidR="00556B5B">
        <w:t xml:space="preserve">.1 </w:t>
      </w:r>
      <w:r w:rsidR="003B1892">
        <w:t>Análise de cenários</w:t>
      </w:r>
      <w:bookmarkEnd w:id="27"/>
    </w:p>
    <w:p w:rsidR="00C036D1" w:rsidP="00316877" w:rsidRDefault="003B1892" w14:paraId="4B42F01D" w14:textId="45D2B0F7">
      <w:pPr>
        <w:pStyle w:val="ListParagraph"/>
      </w:pPr>
      <w:r>
        <w:t>Escreva aqui a importância de realizar testes de cenários</w:t>
      </w:r>
    </w:p>
    <w:p w:rsidR="003B1892" w:rsidP="003B1892" w:rsidRDefault="003B1892" w14:paraId="5E083518" w14:textId="6174BC0F">
      <w:pPr>
        <w:pStyle w:val="Heading2"/>
      </w:pPr>
      <w:bookmarkStart w:name="_Toc169351134" w:id="28"/>
      <w:r>
        <w:t>2.</w:t>
      </w:r>
      <w:r w:rsidR="00EE570E">
        <w:t>2</w:t>
      </w:r>
      <w:r>
        <w:t xml:space="preserve"> </w:t>
      </w:r>
      <w:r>
        <w:t xml:space="preserve">Cenário </w:t>
      </w:r>
      <w:r w:rsidR="00541D54">
        <w:t>1</w:t>
      </w:r>
      <w:bookmarkEnd w:id="28"/>
    </w:p>
    <w:p w:rsidR="003B1892" w:rsidP="003B1892" w:rsidRDefault="003B1892" w14:paraId="78C9219F" w14:textId="17097907">
      <w:pPr>
        <w:pStyle w:val="ListParagraph"/>
      </w:pPr>
      <w:r>
        <w:t>Transcrição do cenário</w:t>
      </w:r>
      <w:r w:rsidR="00541D54">
        <w:t>.</w:t>
      </w:r>
    </w:p>
    <w:p w:rsidRPr="00826699" w:rsidR="00EE570E" w:rsidP="00EE570E" w:rsidRDefault="00EE570E" w14:paraId="4EA247F2" w14:textId="29B14086">
      <w:pPr>
        <w:pStyle w:val="Heading3"/>
        <w:rPr>
          <w:lang w:val="en-US"/>
        </w:rPr>
      </w:pPr>
      <w:bookmarkStart w:name="_Toc169351135" w:id="29"/>
      <w:r>
        <w:rPr>
          <w:caps w:val="0"/>
          <w:lang w:val="en-US"/>
        </w:rPr>
        <w:t>2</w:t>
      </w:r>
      <w:r w:rsidRPr="00826699">
        <w:rPr>
          <w:caps w:val="0"/>
          <w:lang w:val="en-US"/>
        </w:rPr>
        <w:t>.</w:t>
      </w:r>
      <w:r>
        <w:rPr>
          <w:caps w:val="0"/>
          <w:lang w:val="en-US"/>
        </w:rPr>
        <w:t>2</w:t>
      </w:r>
      <w:r>
        <w:rPr>
          <w:caps w:val="0"/>
          <w:lang w:val="en-US"/>
        </w:rPr>
        <w:t>.1</w:t>
      </w:r>
      <w:r w:rsidRPr="00826699">
        <w:rPr>
          <w:caps w:val="0"/>
          <w:lang w:val="en-US"/>
        </w:rPr>
        <w:t xml:space="preserve"> </w:t>
      </w:r>
      <w:proofErr w:type="spellStart"/>
      <w:r>
        <w:rPr>
          <w:caps w:val="0"/>
          <w:lang w:val="en-US"/>
        </w:rPr>
        <w:t>Justificativa</w:t>
      </w:r>
      <w:proofErr w:type="spellEnd"/>
      <w:r>
        <w:rPr>
          <w:caps w:val="0"/>
          <w:lang w:val="en-US"/>
        </w:rPr>
        <w:t xml:space="preserve"> do </w:t>
      </w:r>
      <w:proofErr w:type="spellStart"/>
      <w:r>
        <w:rPr>
          <w:caps w:val="0"/>
          <w:lang w:val="en-US"/>
        </w:rPr>
        <w:t>cenário</w:t>
      </w:r>
      <w:proofErr w:type="spellEnd"/>
      <w:r w:rsidR="00541D54">
        <w:rPr>
          <w:caps w:val="0"/>
          <w:lang w:val="en-US"/>
        </w:rPr>
        <w:t xml:space="preserve"> 1</w:t>
      </w:r>
      <w:bookmarkEnd w:id="29"/>
    </w:p>
    <w:p w:rsidR="00EE570E" w:rsidP="00EE570E" w:rsidRDefault="00EE570E" w14:paraId="2CBD112C" w14:textId="45C0F87C">
      <w:pPr>
        <w:rPr>
          <w:lang w:val="en-US"/>
        </w:rPr>
      </w:pPr>
      <w:proofErr w:type="spellStart"/>
      <w:r w:rsidRPr="00EE570E">
        <w:rPr>
          <w:lang w:val="en-US"/>
        </w:rPr>
        <w:t>Escrever</w:t>
      </w:r>
      <w:proofErr w:type="spellEnd"/>
      <w:r w:rsidRPr="00EE570E">
        <w:rPr>
          <w:lang w:val="en-US"/>
        </w:rPr>
        <w:t xml:space="preserve"> a </w:t>
      </w:r>
      <w:proofErr w:type="spellStart"/>
      <w:r w:rsidRPr="00EE570E">
        <w:rPr>
          <w:lang w:val="en-US"/>
        </w:rPr>
        <w:t>justificativa</w:t>
      </w:r>
      <w:proofErr w:type="spellEnd"/>
      <w:r w:rsidRPr="00EE570E">
        <w:rPr>
          <w:lang w:val="en-US"/>
        </w:rPr>
        <w:t xml:space="preserve"> da </w:t>
      </w:r>
      <w:proofErr w:type="spellStart"/>
      <w:r w:rsidRPr="00EE570E">
        <w:rPr>
          <w:lang w:val="en-US"/>
        </w:rPr>
        <w:t>escolha</w:t>
      </w:r>
      <w:proofErr w:type="spellEnd"/>
      <w:r w:rsidRPr="00EE570E">
        <w:rPr>
          <w:lang w:val="en-US"/>
        </w:rPr>
        <w:t xml:space="preserve">, </w:t>
      </w:r>
      <w:proofErr w:type="spellStart"/>
      <w:r w:rsidRPr="00EE570E">
        <w:rPr>
          <w:lang w:val="en-US"/>
        </w:rPr>
        <w:t>destacando</w:t>
      </w:r>
      <w:proofErr w:type="spellEnd"/>
      <w:r w:rsidRPr="00EE570E">
        <w:rPr>
          <w:lang w:val="en-US"/>
        </w:rPr>
        <w:t xml:space="preserve"> as </w:t>
      </w:r>
      <w:proofErr w:type="spellStart"/>
      <w:r w:rsidRPr="00EE570E">
        <w:rPr>
          <w:lang w:val="en-US"/>
        </w:rPr>
        <w:t>vantagens</w:t>
      </w:r>
      <w:proofErr w:type="spellEnd"/>
      <w:r w:rsidRPr="00EE570E">
        <w:rPr>
          <w:lang w:val="en-US"/>
        </w:rPr>
        <w:t xml:space="preserve"> da </w:t>
      </w:r>
      <w:proofErr w:type="spellStart"/>
      <w:r w:rsidRPr="00EE570E">
        <w:rPr>
          <w:lang w:val="en-US"/>
        </w:rPr>
        <w:t>escolha</w:t>
      </w:r>
      <w:proofErr w:type="spellEnd"/>
      <w:r w:rsidR="00541D54">
        <w:rPr>
          <w:lang w:val="en-US"/>
        </w:rPr>
        <w:t>.</w:t>
      </w:r>
    </w:p>
    <w:p w:rsidRPr="00826699" w:rsidR="00EE570E" w:rsidP="00EE570E" w:rsidRDefault="00EE570E" w14:paraId="23B0915D" w14:textId="2FA02F77">
      <w:pPr>
        <w:pStyle w:val="Heading3"/>
        <w:rPr>
          <w:lang w:val="en-US"/>
        </w:rPr>
      </w:pPr>
      <w:bookmarkStart w:name="_Toc169351136" w:id="30"/>
      <w:r>
        <w:rPr>
          <w:caps w:val="0"/>
          <w:lang w:val="en-US"/>
        </w:rPr>
        <w:t>2</w:t>
      </w:r>
      <w:r w:rsidRPr="00826699">
        <w:rPr>
          <w:caps w:val="0"/>
          <w:lang w:val="en-US"/>
        </w:rPr>
        <w:t>.</w:t>
      </w:r>
      <w:r>
        <w:rPr>
          <w:caps w:val="0"/>
          <w:lang w:val="en-US"/>
        </w:rPr>
        <w:t>2.</w:t>
      </w:r>
      <w:r>
        <w:rPr>
          <w:caps w:val="0"/>
          <w:lang w:val="en-US"/>
        </w:rPr>
        <w:t>2</w:t>
      </w:r>
      <w:r w:rsidRPr="00826699">
        <w:rPr>
          <w:caps w:val="0"/>
          <w:lang w:val="en-US"/>
        </w:rPr>
        <w:t xml:space="preserve"> </w:t>
      </w:r>
      <w:proofErr w:type="spellStart"/>
      <w:r>
        <w:rPr>
          <w:caps w:val="0"/>
          <w:lang w:val="en-US"/>
        </w:rPr>
        <w:t>Empresa</w:t>
      </w:r>
      <w:proofErr w:type="spellEnd"/>
      <w:r>
        <w:rPr>
          <w:caps w:val="0"/>
          <w:lang w:val="en-US"/>
        </w:rPr>
        <w:t xml:space="preserve"> que </w:t>
      </w:r>
      <w:proofErr w:type="spellStart"/>
      <w:r>
        <w:rPr>
          <w:caps w:val="0"/>
          <w:lang w:val="en-US"/>
        </w:rPr>
        <w:t>usa</w:t>
      </w:r>
      <w:proofErr w:type="spellEnd"/>
      <w:r>
        <w:rPr>
          <w:caps w:val="0"/>
          <w:lang w:val="en-US"/>
        </w:rPr>
        <w:t xml:space="preserve"> o </w:t>
      </w:r>
      <w:proofErr w:type="spellStart"/>
      <w:r>
        <w:rPr>
          <w:caps w:val="0"/>
          <w:lang w:val="en-US"/>
        </w:rPr>
        <w:t>cenário</w:t>
      </w:r>
      <w:proofErr w:type="spellEnd"/>
      <w:r w:rsidR="00541D54">
        <w:rPr>
          <w:caps w:val="0"/>
          <w:lang w:val="en-US"/>
        </w:rPr>
        <w:t xml:space="preserve"> 1</w:t>
      </w:r>
      <w:bookmarkEnd w:id="30"/>
    </w:p>
    <w:p w:rsidR="00EE570E" w:rsidP="00EE570E" w:rsidRDefault="00541D54" w14:paraId="47C56757" w14:textId="5A673DF6">
      <w:pPr>
        <w:rPr>
          <w:lang w:val="en-US"/>
        </w:rPr>
      </w:pPr>
      <w:proofErr w:type="spellStart"/>
      <w:r>
        <w:rPr>
          <w:lang w:val="en-US"/>
        </w:rPr>
        <w:t>Empresas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usam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determinario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cenário</w:t>
      </w:r>
      <w:proofErr w:type="spellEnd"/>
      <w:r>
        <w:rPr>
          <w:lang w:val="en-US"/>
        </w:rPr>
        <w:t>.</w:t>
      </w:r>
    </w:p>
    <w:p w:rsidR="00541D54" w:rsidP="00541D54" w:rsidRDefault="00541D54" w14:paraId="3C845441" w14:textId="6B32CC2B">
      <w:pPr>
        <w:pStyle w:val="BodyText"/>
        <w:rPr>
          <w:lang w:val="en-US"/>
        </w:rPr>
      </w:pPr>
      <w:proofErr w:type="spellStart"/>
      <w:r>
        <w:rPr>
          <w:lang w:val="en-US"/>
        </w:rPr>
        <w:t>Faça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mesmo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outros </w:t>
      </w:r>
      <w:proofErr w:type="spellStart"/>
      <w:r>
        <w:rPr>
          <w:lang w:val="en-US"/>
        </w:rPr>
        <w:t>cenários</w:t>
      </w:r>
      <w:proofErr w:type="spellEnd"/>
    </w:p>
    <w:p w:rsidRPr="00541D54" w:rsidR="00F878D3" w:rsidP="00541D54" w:rsidRDefault="00F878D3" w14:paraId="361B208B" w14:textId="77777777">
      <w:pPr>
        <w:pStyle w:val="BodyText"/>
        <w:rPr>
          <w:lang w:val="en-US"/>
        </w:rPr>
      </w:pPr>
    </w:p>
    <w:p w:rsidR="00F878D3" w:rsidP="00F878D3" w:rsidRDefault="00F878D3" w14:paraId="124AF035" w14:textId="68CC4C28">
      <w:pPr>
        <w:pStyle w:val="Heading1"/>
      </w:pPr>
      <w:bookmarkStart w:name="_Toc169351137" w:id="31"/>
      <w:r>
        <w:t>3</w:t>
      </w:r>
      <w:r>
        <w:t xml:space="preserve"> </w:t>
      </w:r>
      <w:r w:rsidR="00670DC9">
        <w:t>ANÁLISE DOS DADOS DE VENDAS</w:t>
      </w:r>
      <w:bookmarkEnd w:id="31"/>
    </w:p>
    <w:p w:rsidR="00F878D3" w:rsidP="00F878D3" w:rsidRDefault="00670DC9" w14:paraId="5FEDDF25" w14:textId="238B1A67">
      <w:pPr>
        <w:pStyle w:val="Heading2"/>
      </w:pPr>
      <w:bookmarkStart w:name="_Toc169351138" w:id="32"/>
      <w:r>
        <w:t>3</w:t>
      </w:r>
      <w:r w:rsidR="00F878D3">
        <w:t xml:space="preserve">.1 </w:t>
      </w:r>
      <w:r>
        <w:t>Quantidade</w:t>
      </w:r>
      <w:bookmarkEnd w:id="32"/>
    </w:p>
    <w:p w:rsidR="00F878D3" w:rsidP="00F878D3" w:rsidRDefault="00670DC9" w14:paraId="439669A1" w14:textId="22FFE46C">
      <w:pPr>
        <w:pStyle w:val="ListParagraph"/>
      </w:pPr>
      <w:r w:rsidR="00670DC9">
        <w:rPr/>
        <w:t>Considerando os dados de vendas, faça as análises solicitadas relativa</w:t>
      </w:r>
      <w:r w:rsidR="00F878D3">
        <w:rPr/>
        <w:t>s</w:t>
      </w:r>
      <w:r w:rsidR="00670DC9">
        <w:rPr/>
        <w:t xml:space="preserve"> as informações de quantidade. Lembre-se de fazer as justificativas necessárias. Cole a imagem do tre</w:t>
      </w:r>
      <w:r w:rsidR="1D80DE4E">
        <w:rPr/>
        <w:t>cho</w:t>
      </w:r>
      <w:r w:rsidR="00670DC9">
        <w:rPr/>
        <w:t xml:space="preserve"> de código que justifica sua resposta. </w:t>
      </w:r>
    </w:p>
    <w:p w:rsidR="00670DC9" w:rsidP="00276B2B" w:rsidRDefault="00276B2B" w14:paraId="689119D4" w14:textId="55649069">
      <w:pPr>
        <w:pStyle w:val="Figura"/>
      </w:pPr>
      <w:r>
        <w:rPr>
          <w:noProof/>
        </w:rPr>
        <w:drawing>
          <wp:inline distT="0" distB="0" distL="0" distR="0" wp14:anchorId="0E04EF6E" wp14:editId="057EAAC0">
            <wp:extent cx="5760085" cy="5770880"/>
            <wp:effectExtent l="0" t="0" r="0" b="1270"/>
            <wp:docPr id="970848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481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76B2B" w:rsidR="00276B2B" w:rsidP="00276B2B" w:rsidRDefault="00276B2B" w14:paraId="3C8D0E29" w14:textId="2F5448EA">
      <w:pPr>
        <w:pStyle w:val="Caption"/>
        <w:rPr>
          <w:lang w:val="en-US"/>
        </w:rPr>
      </w:pPr>
      <w:bookmarkStart w:name="_Toc506468608" w:id="33"/>
      <w:bookmarkStart w:name="_Toc169353064" w:id="34"/>
      <w:r w:rsidRPr="0062563F">
        <w:t xml:space="preserve">Figura </w:t>
      </w:r>
      <w:r>
        <w:rPr>
          <w:noProof/>
        </w:rPr>
        <w:fldChar w:fldCharType="begin"/>
      </w:r>
      <w:r>
        <w:rPr>
          <w:noProof/>
        </w:rPr>
        <w:instrText xml:space="preserve"> SEQ Figura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62563F">
        <w:t xml:space="preserve"> </w:t>
      </w:r>
      <w:r>
        <w:t>–</w:t>
      </w:r>
      <w:r w:rsidRPr="0062563F">
        <w:t xml:space="preserve"> </w:t>
      </w:r>
      <w:bookmarkEnd w:id="33"/>
      <w:r>
        <w:t>Exemplo de algoritmo construído em python com as bibliotecas numpy, sympy, matplotlib</w:t>
      </w:r>
      <w:bookmarkEnd w:id="34"/>
    </w:p>
    <w:p w:rsidR="00276B2B" w:rsidP="00276B2B" w:rsidRDefault="00276B2B" w14:paraId="0A64FEA2" w14:textId="525CE352">
      <w:pPr>
        <w:pStyle w:val="FonteFigura"/>
      </w:pPr>
      <w:r>
        <w:t xml:space="preserve">Fonte: </w:t>
      </w:r>
      <w:r>
        <w:t>Elaborado pela autora</w:t>
      </w:r>
      <w:r>
        <w:t xml:space="preserve"> (</w:t>
      </w:r>
      <w:r>
        <w:t>2024</w:t>
      </w:r>
      <w:r>
        <w:t>)</w:t>
      </w:r>
    </w:p>
    <w:p w:rsidR="00276B2B" w:rsidP="00276B2B" w:rsidRDefault="00276B2B" w14:paraId="550C8764" w14:textId="77777777">
      <w:pPr>
        <w:pStyle w:val="Figura"/>
      </w:pPr>
    </w:p>
    <w:p w:rsidR="00F878D3" w:rsidP="00F878D3" w:rsidRDefault="00F878D3" w14:paraId="7C5F217F" w14:textId="640DB81E">
      <w:pPr>
        <w:pStyle w:val="Heading2"/>
      </w:pPr>
      <w:bookmarkStart w:name="_Toc169351139" w:id="35"/>
      <w:r>
        <w:t xml:space="preserve">2.2 </w:t>
      </w:r>
      <w:r w:rsidR="00670DC9">
        <w:t>Preço</w:t>
      </w:r>
      <w:bookmarkEnd w:id="35"/>
      <w:r w:rsidR="00670DC9">
        <w:t xml:space="preserve"> </w:t>
      </w:r>
    </w:p>
    <w:p w:rsidR="00F878D3" w:rsidP="00F878D3" w:rsidRDefault="00670DC9" w14:paraId="6895076F" w14:textId="158BEEC7">
      <w:pPr>
        <w:pStyle w:val="ListParagraph"/>
      </w:pPr>
      <w:r>
        <w:t>Repita o processo anterior considerando as informações de preço</w:t>
      </w:r>
    </w:p>
    <w:p w:rsidR="00027BDF" w:rsidP="00F643C9" w:rsidRDefault="00027BDF" w14:paraId="00DE9020" w14:textId="754BC9B4">
      <w:pPr>
        <w:pStyle w:val="BodyText"/>
      </w:pPr>
    </w:p>
    <w:p w:rsidR="00670DC9" w:rsidP="00670DC9" w:rsidRDefault="00670DC9" w14:paraId="28058071" w14:textId="0953F4F5">
      <w:pPr>
        <w:pStyle w:val="Heading2"/>
      </w:pPr>
      <w:bookmarkStart w:name="_Toc169351140" w:id="36"/>
      <w:r>
        <w:t xml:space="preserve">2.2 </w:t>
      </w:r>
      <w:r>
        <w:t>Correlações</w:t>
      </w:r>
      <w:bookmarkEnd w:id="36"/>
    </w:p>
    <w:p w:rsidR="00670DC9" w:rsidP="00670DC9" w:rsidRDefault="00670DC9" w14:paraId="59F267A0" w14:textId="022BAE4F">
      <w:pPr>
        <w:pStyle w:val="ListParagraph"/>
      </w:pPr>
      <w:r>
        <w:t xml:space="preserve">Repita o processo anterior considerando </w:t>
      </w:r>
      <w:r>
        <w:t>fazer as correlações.</w:t>
      </w:r>
    </w:p>
    <w:p w:rsidRPr="00F643C9" w:rsidR="00027BDF" w:rsidP="6091B158" w:rsidRDefault="00027BDF" w14:paraId="07D72050" w14:textId="3E517073">
      <w:pPr>
        <w:pStyle w:val="ListParagraph"/>
      </w:pPr>
      <w:r w:rsidR="00670DC9">
        <w:rPr/>
        <w:t>.</w:t>
      </w:r>
    </w:p>
    <w:p w:rsidRPr="00027BDF" w:rsidR="00987BE0" w:rsidP="00027BDF" w:rsidRDefault="00C2382B" w14:paraId="75ED4F3E" w14:textId="77777777">
      <w:pPr>
        <w:pStyle w:val="Heading1"/>
      </w:pPr>
      <w:bookmarkStart w:name="_Toc169351141" w:id="37"/>
      <w:r w:rsidRPr="00027BDF">
        <w:t>REFERÊNCIAS</w:t>
      </w:r>
      <w:bookmarkEnd w:id="37"/>
    </w:p>
    <w:p w:rsidRPr="00826699" w:rsidR="0076599A" w:rsidP="0076599A" w:rsidRDefault="0076599A" w14:paraId="2C05E9A6" w14:textId="77777777">
      <w:pPr>
        <w:pStyle w:val="Bibliography"/>
        <w:rPr>
          <w:lang w:val="pt-BR"/>
        </w:rPr>
      </w:pPr>
      <w:r w:rsidRPr="00826699">
        <w:rPr>
          <w:lang w:val="pt-BR"/>
        </w:rPr>
        <w:t>SOBRENOME, Nome do autor</w:t>
      </w:r>
      <w:r w:rsidR="00403F4A">
        <w:rPr>
          <w:lang w:val="pt-BR"/>
        </w:rPr>
        <w:t xml:space="preserve"> abreviado</w:t>
      </w:r>
      <w:r w:rsidRPr="00826699">
        <w:rPr>
          <w:lang w:val="pt-BR"/>
        </w:rPr>
        <w:t xml:space="preserve">. </w:t>
      </w:r>
      <w:r w:rsidRPr="00826699">
        <w:rPr>
          <w:b/>
          <w:lang w:val="pt-BR"/>
        </w:rPr>
        <w:t>Título do livro.</w:t>
      </w:r>
      <w:r w:rsidRPr="00826699">
        <w:rPr>
          <w:lang w:val="pt-BR"/>
        </w:rPr>
        <w:t xml:space="preserve"> Local da edição: Editora, ano.</w:t>
      </w:r>
    </w:p>
    <w:p w:rsidRPr="00AD6955" w:rsidR="0076599A" w:rsidP="0076599A" w:rsidRDefault="0076599A" w14:paraId="4E23E974" w14:textId="77777777">
      <w:pPr>
        <w:pStyle w:val="Bibliography"/>
        <w:rPr>
          <w:lang w:val="pt-BR"/>
        </w:rPr>
      </w:pPr>
    </w:p>
    <w:p w:rsidRPr="00B118A1" w:rsidR="00A36C8B" w:rsidP="00027BDF" w:rsidRDefault="00A36C8B" w14:paraId="6EFCB9F2" w14:textId="6FC07F0F">
      <w:pPr>
        <w:pStyle w:val="Heading1"/>
      </w:pPr>
      <w:bookmarkStart w:name="_Toc169351142" w:id="38"/>
      <w:r w:rsidRPr="00B118A1">
        <w:t>GLOSSÁRIO</w:t>
      </w:r>
      <w:bookmarkEnd w:id="3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78"/>
        <w:gridCol w:w="5083"/>
      </w:tblGrid>
      <w:tr w:rsidR="00A36C8B" w:rsidTr="00B118A1" w14:paraId="7FDCFA7F" w14:textId="77777777">
        <w:tc>
          <w:tcPr>
            <w:tcW w:w="2195" w:type="pct"/>
            <w:vAlign w:val="center"/>
          </w:tcPr>
          <w:p w:rsidR="00A36C8B" w:rsidP="00B118A1" w:rsidRDefault="00A36C8B" w14:paraId="707679B7" w14:textId="77777777">
            <w:pPr>
              <w:spacing w:before="120"/>
              <w:ind w:firstLine="0"/>
              <w:jc w:val="left"/>
              <w:rPr>
                <w:b/>
              </w:rPr>
            </w:pPr>
            <w:r w:rsidRPr="00AB2BE5">
              <w:rPr>
                <w:b/>
              </w:rPr>
              <w:t>Termo</w:t>
            </w:r>
          </w:p>
        </w:tc>
        <w:tc>
          <w:tcPr>
            <w:tcW w:w="2805" w:type="pct"/>
            <w:vAlign w:val="center"/>
          </w:tcPr>
          <w:p w:rsidR="00A36C8B" w:rsidP="00ED1183" w:rsidRDefault="00ED1183" w14:paraId="0C28449D" w14:textId="77777777">
            <w:pPr>
              <w:spacing w:before="120"/>
              <w:ind w:firstLine="0"/>
              <w:jc w:val="left"/>
              <w:rPr>
                <w:b/>
              </w:rPr>
            </w:pPr>
            <w:r>
              <w:t>E</w:t>
            </w:r>
            <w:r w:rsidR="00A36C8B">
              <w:t>xplicação.</w:t>
            </w:r>
          </w:p>
        </w:tc>
      </w:tr>
      <w:tr w:rsidR="00A36C8B" w:rsidTr="00B118A1" w14:paraId="39851C58" w14:textId="77777777">
        <w:trPr>
          <w:trHeight w:val="399"/>
        </w:trPr>
        <w:tc>
          <w:tcPr>
            <w:tcW w:w="2195" w:type="pct"/>
            <w:vAlign w:val="center"/>
          </w:tcPr>
          <w:p w:rsidRPr="005D7910" w:rsidR="00A36C8B" w:rsidP="00B118A1" w:rsidRDefault="00A36C8B" w14:paraId="5B82D491" w14:textId="77777777">
            <w:pPr>
              <w:spacing w:before="120"/>
              <w:ind w:firstLine="0"/>
              <w:jc w:val="left"/>
            </w:pPr>
            <w:r>
              <w:rPr>
                <w:b/>
              </w:rPr>
              <w:t>Termo</w:t>
            </w:r>
            <w:r>
              <w:t xml:space="preserve"> </w:t>
            </w:r>
          </w:p>
        </w:tc>
        <w:tc>
          <w:tcPr>
            <w:tcW w:w="2805" w:type="pct"/>
            <w:vAlign w:val="center"/>
          </w:tcPr>
          <w:p w:rsidR="00A36C8B" w:rsidP="00B118A1" w:rsidRDefault="00ED1183" w14:paraId="4521B763" w14:textId="77777777">
            <w:pPr>
              <w:spacing w:before="120"/>
              <w:ind w:firstLine="0"/>
              <w:jc w:val="left"/>
              <w:rPr>
                <w:b/>
              </w:rPr>
            </w:pPr>
            <w:r>
              <w:t>E</w:t>
            </w:r>
            <w:r w:rsidR="00A36C8B">
              <w:t>xplicação.</w:t>
            </w:r>
          </w:p>
        </w:tc>
      </w:tr>
    </w:tbl>
    <w:p w:rsidR="00A36C8B" w:rsidP="00A36C8B" w:rsidRDefault="00A36C8B" w14:paraId="429D2B78" w14:textId="77777777">
      <w:pPr>
        <w:spacing w:after="160" w:line="259" w:lineRule="auto"/>
        <w:ind w:firstLine="0"/>
        <w:jc w:val="left"/>
        <w:rPr>
          <w:rFonts w:cs="Calibri"/>
          <w:lang w:eastAsia="ar-SA"/>
        </w:rPr>
      </w:pPr>
    </w:p>
    <w:p w:rsidR="00987BE0" w:rsidP="00987BE0" w:rsidRDefault="00987BE0" w14:paraId="229969B8" w14:textId="77777777"/>
    <w:sectPr w:rsidR="00987BE0" w:rsidSect="00A36C8B">
      <w:pgSz w:w="11906" w:h="16838" w:orient="portrait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45206" w:rsidP="00987BE0" w:rsidRDefault="00E45206" w14:paraId="1D3C93BF" w14:textId="77777777">
      <w:pPr>
        <w:spacing w:after="0" w:line="240" w:lineRule="auto"/>
      </w:pPr>
      <w:r>
        <w:separator/>
      </w:r>
    </w:p>
  </w:endnote>
  <w:endnote w:type="continuationSeparator" w:id="0">
    <w:p w:rsidR="00E45206" w:rsidP="00987BE0" w:rsidRDefault="00E45206" w14:paraId="7A472D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45206" w:rsidP="00987BE0" w:rsidRDefault="00E45206" w14:paraId="69262E21" w14:textId="77777777">
      <w:pPr>
        <w:spacing w:after="0" w:line="240" w:lineRule="auto"/>
      </w:pPr>
      <w:r>
        <w:separator/>
      </w:r>
    </w:p>
  </w:footnote>
  <w:footnote w:type="continuationSeparator" w:id="0">
    <w:p w:rsidR="00E45206" w:rsidP="00987BE0" w:rsidRDefault="00E45206" w14:paraId="268A2A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D1183" w:rsidP="00D563AE" w:rsidRDefault="00BC3392" w14:paraId="02554F97" w14:textId="75DE27AD">
    <w:pPr>
      <w:pStyle w:val="Header"/>
      <w:tabs>
        <w:tab w:val="clear" w:pos="8504"/>
        <w:tab w:val="right" w:pos="9072"/>
      </w:tabs>
      <w:ind w:firstLine="0"/>
    </w:pPr>
    <w:r w:rsidRPr="00BC3392">
      <w:t>TEMPLATE - POTENCIALIZANDO O DESEMPENHO COM NOSQL</w:t>
    </w:r>
    <w:r w:rsidR="00ED1183">
      <w:tab/>
    </w:r>
    <w:r w:rsidR="00ED1183">
      <w:tab/>
    </w:r>
    <w:r w:rsidR="00D563AE">
      <w:t xml:space="preserve">  </w:t>
    </w:r>
    <w:r w:rsidR="00ED1183">
      <w:t xml:space="preserve">Versão </w:t>
    </w:r>
    <w:r>
      <w:fldChar w:fldCharType="begin"/>
    </w:r>
    <w:r>
      <w:instrText> REVNUM   \* MERGEFORMAT </w:instrText>
    </w:r>
    <w:r>
      <w:fldChar w:fldCharType="separate"/>
    </w:r>
    <w:r w:rsidR="006C4A36">
      <w:rPr>
        <w:noProof/>
      </w:rPr>
      <w:t>1</w:t>
    </w:r>
    <w:r>
      <w:fldChar w:fldCharType="end"/>
    </w:r>
    <w:r w:rsidR="00ED1183">
      <w:t xml:space="preserve"> – Página </w:t>
    </w:r>
    <w:r w:rsidR="00ED1183">
      <w:fldChar w:fldCharType="begin"/>
    </w:r>
    <w:r w:rsidR="00ED1183">
      <w:instrText xml:space="preserve"> PAGE   \* MERGEFORMAT </w:instrText>
    </w:r>
    <w:r w:rsidR="00ED1183">
      <w:fldChar w:fldCharType="separate"/>
    </w:r>
    <w:r w:rsidR="00A14423">
      <w:rPr>
        <w:noProof/>
      </w:rPr>
      <w:t>13</w:t>
    </w:r>
    <w:r w:rsidR="00ED1183">
      <w:fldChar w:fldCharType="end"/>
    </w:r>
    <w:r w:rsidR="00ED1183">
      <w:t xml:space="preserve"> de </w:t>
    </w:r>
    <w:r>
      <w:fldChar w:fldCharType="begin"/>
    </w:r>
    <w:r>
      <w:instrText> NUMPAGES   \* MERGEFORMAT </w:instrText>
    </w:r>
    <w:r>
      <w:fldChar w:fldCharType="separate"/>
    </w:r>
    <w:r w:rsidR="00A14423">
      <w:rPr>
        <w:noProof/>
      </w:rPr>
      <w:t>20</w:t>
    </w:r>
    <w:r>
      <w:fldChar w:fldCharType="end"/>
    </w:r>
    <w:r w:rsidR="00ED1183">
      <w:t xml:space="preserve"> </w:t>
    </w:r>
  </w:p>
  <w:p w:rsidR="00ED1183" w:rsidRDefault="00ED1183" w14:paraId="1DDB0F2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699D"/>
    <w:multiLevelType w:val="hybridMultilevel"/>
    <w:tmpl w:val="06821E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hint="default" w:ascii="Courier New" w:hAnsi="Courier New" w:cs="Courier New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hint="default" w:ascii="Wingdings" w:hAnsi="Wingdings"/>
      </w:rPr>
    </w:lvl>
  </w:abstractNum>
  <w:abstractNum w:abstractNumId="4" w15:restartNumberingAfterBreak="0">
    <w:nsid w:val="5E455531"/>
    <w:multiLevelType w:val="hybridMultilevel"/>
    <w:tmpl w:val="F6FE18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hint="default" w:ascii="Arial" w:hAnsi="Arial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default" w:ascii="Arial" w:hAnsi="Arial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hint="default" w:ascii="Arial" w:hAnsi="Arial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935793095">
    <w:abstractNumId w:val="1"/>
  </w:num>
  <w:num w:numId="2" w16cid:durableId="38357975">
    <w:abstractNumId w:val="2"/>
  </w:num>
  <w:num w:numId="3" w16cid:durableId="360476671">
    <w:abstractNumId w:val="5"/>
  </w:num>
  <w:num w:numId="4" w16cid:durableId="6456259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04423589">
    <w:abstractNumId w:val="2"/>
  </w:num>
  <w:num w:numId="6" w16cid:durableId="608701464">
    <w:abstractNumId w:val="2"/>
  </w:num>
  <w:num w:numId="7" w16cid:durableId="324630919">
    <w:abstractNumId w:val="2"/>
  </w:num>
  <w:num w:numId="8" w16cid:durableId="1361465907">
    <w:abstractNumId w:val="2"/>
  </w:num>
  <w:num w:numId="9" w16cid:durableId="1424719527">
    <w:abstractNumId w:val="2"/>
  </w:num>
  <w:num w:numId="10" w16cid:durableId="934675307">
    <w:abstractNumId w:val="1"/>
  </w:num>
  <w:num w:numId="11" w16cid:durableId="2070836629">
    <w:abstractNumId w:val="3"/>
  </w:num>
  <w:num w:numId="12" w16cid:durableId="1695299884">
    <w:abstractNumId w:val="0"/>
  </w:num>
  <w:num w:numId="13" w16cid:durableId="86378651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activeWritingStyle w:lang="en-US" w:vendorID="64" w:dllVersion="0" w:nlCheck="1" w:checkStyle="0" w:appName="MSWord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27BDF"/>
    <w:rsid w:val="00040B44"/>
    <w:rsid w:val="00072A6C"/>
    <w:rsid w:val="000B5CD3"/>
    <w:rsid w:val="000D2801"/>
    <w:rsid w:val="000F0E4E"/>
    <w:rsid w:val="001509ED"/>
    <w:rsid w:val="001A69AD"/>
    <w:rsid w:val="001C5EE2"/>
    <w:rsid w:val="00276B2B"/>
    <w:rsid w:val="00282A81"/>
    <w:rsid w:val="002A3C38"/>
    <w:rsid w:val="002E2864"/>
    <w:rsid w:val="002E35AE"/>
    <w:rsid w:val="00316877"/>
    <w:rsid w:val="00316B13"/>
    <w:rsid w:val="00340843"/>
    <w:rsid w:val="00347CAE"/>
    <w:rsid w:val="00390223"/>
    <w:rsid w:val="00396E75"/>
    <w:rsid w:val="003A1906"/>
    <w:rsid w:val="003B1892"/>
    <w:rsid w:val="003C1326"/>
    <w:rsid w:val="003C1B66"/>
    <w:rsid w:val="003F24B1"/>
    <w:rsid w:val="00403F4A"/>
    <w:rsid w:val="004341A6"/>
    <w:rsid w:val="004C39C2"/>
    <w:rsid w:val="004F6275"/>
    <w:rsid w:val="00500EDB"/>
    <w:rsid w:val="00541D54"/>
    <w:rsid w:val="005522A5"/>
    <w:rsid w:val="00556B5B"/>
    <w:rsid w:val="0056481D"/>
    <w:rsid w:val="00584C13"/>
    <w:rsid w:val="00591097"/>
    <w:rsid w:val="005A7760"/>
    <w:rsid w:val="005A79AF"/>
    <w:rsid w:val="005D7910"/>
    <w:rsid w:val="005F2915"/>
    <w:rsid w:val="0064602B"/>
    <w:rsid w:val="00670DC9"/>
    <w:rsid w:val="006C4A36"/>
    <w:rsid w:val="00732060"/>
    <w:rsid w:val="007540CC"/>
    <w:rsid w:val="0076599A"/>
    <w:rsid w:val="00781256"/>
    <w:rsid w:val="007C1B2F"/>
    <w:rsid w:val="007E2C7B"/>
    <w:rsid w:val="008236DB"/>
    <w:rsid w:val="00826699"/>
    <w:rsid w:val="008616DC"/>
    <w:rsid w:val="00882BE7"/>
    <w:rsid w:val="008A4A70"/>
    <w:rsid w:val="008C19F2"/>
    <w:rsid w:val="008D10FB"/>
    <w:rsid w:val="0091487C"/>
    <w:rsid w:val="00987BE0"/>
    <w:rsid w:val="00A14423"/>
    <w:rsid w:val="00A36C8B"/>
    <w:rsid w:val="00A466EE"/>
    <w:rsid w:val="00A64FC6"/>
    <w:rsid w:val="00AB2BE5"/>
    <w:rsid w:val="00AD6955"/>
    <w:rsid w:val="00B010AF"/>
    <w:rsid w:val="00B118A1"/>
    <w:rsid w:val="00BC3392"/>
    <w:rsid w:val="00C036D1"/>
    <w:rsid w:val="00C235D2"/>
    <w:rsid w:val="00C2382B"/>
    <w:rsid w:val="00C45868"/>
    <w:rsid w:val="00C73210"/>
    <w:rsid w:val="00CB526C"/>
    <w:rsid w:val="00CC7283"/>
    <w:rsid w:val="00D563AE"/>
    <w:rsid w:val="00D65321"/>
    <w:rsid w:val="00D70546"/>
    <w:rsid w:val="00DB65E4"/>
    <w:rsid w:val="00E36822"/>
    <w:rsid w:val="00E45206"/>
    <w:rsid w:val="00E73FB4"/>
    <w:rsid w:val="00EA1FE1"/>
    <w:rsid w:val="00ED1183"/>
    <w:rsid w:val="00ED6A41"/>
    <w:rsid w:val="00EE570E"/>
    <w:rsid w:val="00F643C9"/>
    <w:rsid w:val="00F878D3"/>
    <w:rsid w:val="00F977BB"/>
    <w:rsid w:val="00FA626F"/>
    <w:rsid w:val="00FE5D67"/>
    <w:rsid w:val="00FF0BE1"/>
    <w:rsid w:val="15E26A06"/>
    <w:rsid w:val="17766AEA"/>
    <w:rsid w:val="1A9EC782"/>
    <w:rsid w:val="1D80DE4E"/>
    <w:rsid w:val="2DD8D918"/>
    <w:rsid w:val="320A890C"/>
    <w:rsid w:val="4E1E5963"/>
    <w:rsid w:val="6091B158"/>
    <w:rsid w:val="67237FD3"/>
    <w:rsid w:val="76D69C2C"/>
    <w:rsid w:val="7762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18D73"/>
  <w15:docId w15:val="{C34A2FBC-D3EE-41AB-A3DE-3CF70F355A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Parágrafo"/>
    <w:next w:val="BodyText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Heading1">
    <w:name w:val="heading 1"/>
    <w:next w:val="ListParagraph"/>
    <w:link w:val="Heading1Char"/>
    <w:autoRedefine/>
    <w:uiPriority w:val="9"/>
    <w:qFormat/>
    <w:rsid w:val="00027BDF"/>
    <w:pPr>
      <w:keepNext/>
      <w:tabs>
        <w:tab w:val="left" w:pos="426"/>
      </w:tabs>
      <w:spacing w:after="480" w:line="360" w:lineRule="auto"/>
      <w:outlineLvl w:val="0"/>
    </w:pPr>
    <w:rPr>
      <w:rFonts w:ascii="Arial" w:hAnsi="Arial" w:eastAsia="Times New Roman"/>
      <w:b/>
      <w:bCs/>
      <w:caps/>
      <w:sz w:val="28"/>
      <w:szCs w:val="32"/>
    </w:rPr>
  </w:style>
  <w:style w:type="paragraph" w:styleId="Heading2">
    <w:name w:val="heading 2"/>
    <w:next w:val="ListParagraph"/>
    <w:link w:val="Heading2Char"/>
    <w:autoRedefine/>
    <w:uiPriority w:val="9"/>
    <w:unhideWhenUsed/>
    <w:qFormat/>
    <w:rsid w:val="00F643C9"/>
    <w:pPr>
      <w:keepNext/>
      <w:tabs>
        <w:tab w:val="left" w:pos="0"/>
      </w:tabs>
      <w:spacing w:before="480" w:after="480" w:line="360" w:lineRule="auto"/>
      <w:outlineLvl w:val="1"/>
    </w:pPr>
    <w:rPr>
      <w:rFonts w:ascii="Arial" w:hAnsi="Arial" w:eastAsia="Times New Roman"/>
      <w:b/>
      <w:bCs/>
      <w:iCs/>
      <w:sz w:val="24"/>
      <w:szCs w:val="28"/>
    </w:rPr>
  </w:style>
  <w:style w:type="paragraph" w:styleId="Heading3">
    <w:name w:val="heading 3"/>
    <w:next w:val="BodyText"/>
    <w:link w:val="Heading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hAnsi="Arial" w:eastAsia="Times New Roman"/>
      <w:b/>
      <w:bCs/>
      <w:caps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hAnsi="Calibri"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hAnsi="Calibri"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hAnsi="Calibri" w:eastAsia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hAnsi="Calibri"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hAnsi="Calibri"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hAnsi="Calibri Light" w:eastAsia="Times New Roman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027BDF"/>
    <w:rPr>
      <w:rFonts w:ascii="Arial" w:hAnsi="Arial" w:eastAsia="Times New Roman"/>
      <w:b/>
      <w:bCs/>
      <w:caps/>
      <w:sz w:val="28"/>
      <w:szCs w:val="32"/>
    </w:rPr>
  </w:style>
  <w:style w:type="character" w:styleId="Heading2Char" w:customStyle="1">
    <w:name w:val="Heading 2 Char"/>
    <w:link w:val="Heading2"/>
    <w:uiPriority w:val="9"/>
    <w:rsid w:val="00F643C9"/>
    <w:rPr>
      <w:rFonts w:ascii="Arial" w:hAnsi="Arial" w:eastAsia="Times New Roman"/>
      <w:b/>
      <w:bCs/>
      <w:iCs/>
      <w:sz w:val="24"/>
      <w:szCs w:val="28"/>
    </w:rPr>
  </w:style>
  <w:style w:type="character" w:styleId="Heading3Char" w:customStyle="1">
    <w:name w:val="Heading 3 Char"/>
    <w:link w:val="Heading3"/>
    <w:uiPriority w:val="9"/>
    <w:rsid w:val="00A36C8B"/>
    <w:rPr>
      <w:rFonts w:ascii="Arial" w:hAnsi="Arial" w:eastAsia="Times New Roman"/>
      <w:b/>
      <w:bCs/>
      <w:caps/>
      <w:sz w:val="24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styleId="Heading5Char" w:customStyle="1">
    <w:name w:val="Heading 5 Char"/>
    <w:link w:val="Heading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uiPriority w:val="9"/>
    <w:semiHidden/>
    <w:rsid w:val="00A36C8B"/>
    <w:rPr>
      <w:rFonts w:eastAsia="Times New Roman"/>
      <w:b/>
      <w:bCs/>
    </w:rPr>
  </w:style>
  <w:style w:type="character" w:styleId="Heading7Char" w:customStyle="1">
    <w:name w:val="Heading 7 Char"/>
    <w:link w:val="Heading7"/>
    <w:uiPriority w:val="9"/>
    <w:semiHidden/>
    <w:rsid w:val="00A36C8B"/>
    <w:rPr>
      <w:rFonts w:eastAsia="Times New Roman"/>
      <w:sz w:val="24"/>
      <w:szCs w:val="24"/>
    </w:rPr>
  </w:style>
  <w:style w:type="character" w:styleId="Heading8Char" w:customStyle="1">
    <w:name w:val="Heading 8 Char"/>
    <w:link w:val="Heading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styleId="Heading9Char" w:customStyle="1">
    <w:name w:val="Heading 9 Char"/>
    <w:link w:val="Heading9"/>
    <w:uiPriority w:val="9"/>
    <w:semiHidden/>
    <w:rsid w:val="00A36C8B"/>
    <w:rPr>
      <w:rFonts w:ascii="Calibri Light" w:hAnsi="Calibri Light" w:eastAsia="Times New Roman"/>
    </w:rPr>
  </w:style>
  <w:style w:type="character" w:styleId="Strong">
    <w:name w:val="Strong"/>
    <w:uiPriority w:val="22"/>
    <w:rsid w:val="00987BE0"/>
    <w:rPr>
      <w:b/>
      <w:bCs/>
    </w:rPr>
  </w:style>
  <w:style w:type="paragraph" w:styleId="Figura" w:customStyle="1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styleId="Ttulodocaptulo" w:customStyle="1">
    <w:name w:val="Título do capítulo"/>
    <w:basedOn w:val="Normal"/>
    <w:link w:val="TtulodocaptuloChar"/>
    <w:qFormat/>
    <w:rsid w:val="000F0E4E"/>
    <w:pPr>
      <w:spacing w:after="160"/>
      <w:jc w:val="left"/>
    </w:pPr>
    <w:rPr>
      <w:b/>
      <w:caps/>
      <w:sz w:val="28"/>
      <w:szCs w:val="20"/>
    </w:rPr>
  </w:style>
  <w:style w:type="character" w:styleId="FiguraChar" w:customStyle="1">
    <w:name w:val="Figura Char"/>
    <w:link w:val="Figura"/>
    <w:rsid w:val="00A36C8B"/>
    <w:rPr>
      <w:rFonts w:ascii="Arial" w:hAnsi="Arial"/>
      <w:sz w:val="24"/>
      <w:szCs w:val="22"/>
    </w:rPr>
  </w:style>
  <w:style w:type="character" w:styleId="TtulodocaptuloChar" w:customStyle="1">
    <w:name w:val="Título do capítulo Char"/>
    <w:link w:val="Ttulodocaptulo"/>
    <w:rsid w:val="000F0E4E"/>
    <w:rPr>
      <w:rFonts w:ascii="Arial" w:hAnsi="Arial"/>
      <w:b/>
      <w:caps/>
      <w:sz w:val="28"/>
    </w:rPr>
  </w:style>
  <w:style w:type="paragraph" w:styleId="SubTtulo-AutoreVerso" w:customStyle="1">
    <w:name w:val="SubTítulo - Autor e Versão"/>
    <w:link w:val="SubTtulo-AutoreVersoChar"/>
    <w:autoRedefine/>
    <w:qFormat/>
    <w:rsid w:val="00591097"/>
    <w:pPr>
      <w:spacing w:after="480" w:line="360" w:lineRule="auto"/>
      <w:jc w:val="center"/>
    </w:pPr>
    <w:rPr>
      <w:rFonts w:ascii="Arial" w:hAnsi="Arial"/>
      <w:b/>
      <w:sz w:val="24"/>
    </w:rPr>
  </w:style>
  <w:style w:type="character" w:styleId="SubTtulo-AutoreVersoChar" w:customStyle="1">
    <w:name w:val="SubTítulo - Autor e Versão Char"/>
    <w:link w:val="SubTtulo-AutoreVerso"/>
    <w:rsid w:val="00591097"/>
    <w:rPr>
      <w:rFonts w:ascii="Arial" w:hAnsi="Arial"/>
      <w:b/>
      <w:sz w:val="24"/>
    </w:rPr>
  </w:style>
  <w:style w:type="paragraph" w:styleId="TtuloTabelas" w:customStyle="1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styleId="NormalTabela" w:customStyle="1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styleId="TtuloTabelasChar" w:customStyle="1">
    <w:name w:val="Título Tabelas Char"/>
    <w:link w:val="TtuloTabelas"/>
    <w:rsid w:val="00987BE0"/>
    <w:rPr>
      <w:rFonts w:ascii="Arial" w:hAnsi="Arial" w:eastAsia="Calibri" w:cs="Times New Roman"/>
      <w:b/>
      <w:color w:val="000000"/>
      <w:sz w:val="18"/>
    </w:rPr>
  </w:style>
  <w:style w:type="character" w:styleId="NormalTabelaChar" w:customStyle="1">
    <w:name w:val="Normal Tabela Char"/>
    <w:link w:val="NormalTabela"/>
    <w:rsid w:val="00987BE0"/>
    <w:rPr>
      <w:rFonts w:ascii="Arial" w:hAnsi="Arial" w:eastAsia="Calibri" w:cs="Times New Roman"/>
      <w:bCs/>
      <w:color w:val="000000"/>
      <w:sz w:val="18"/>
    </w:rPr>
  </w:style>
  <w:style w:type="paragraph" w:styleId="TOC1">
    <w:name w:val="toc 1"/>
    <w:next w:val="NoSpacing"/>
    <w:autoRedefine/>
    <w:uiPriority w:val="39"/>
    <w:unhideWhenUsed/>
    <w:qFormat/>
    <w:rsid w:val="00B118A1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TOC2">
    <w:name w:val="toc 2"/>
    <w:next w:val="TOC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styleId="Ttulo-Sumrios" w:customStyle="1">
    <w:name w:val="Título - Sumários"/>
    <w:basedOn w:val="SubTtulo-AutoreVerso"/>
    <w:link w:val="Ttulo-SumriosChar"/>
    <w:autoRedefine/>
    <w:qFormat/>
    <w:rsid w:val="00316877"/>
    <w:pPr>
      <w:tabs>
        <w:tab w:val="left" w:pos="0"/>
      </w:tabs>
    </w:pPr>
    <w:rPr>
      <w:caps/>
      <w:szCs w:val="22"/>
    </w:rPr>
  </w:style>
  <w:style w:type="character" w:styleId="Ttulo-SumriosChar" w:customStyle="1">
    <w:name w:val="Título - Sumários Char"/>
    <w:link w:val="Ttulo-Sumrios"/>
    <w:rsid w:val="00316877"/>
    <w:rPr>
      <w:rFonts w:ascii="Arial" w:hAnsi="Arial"/>
      <w:b/>
      <w:caps/>
      <w:sz w:val="24"/>
      <w:szCs w:val="22"/>
    </w:rPr>
  </w:style>
  <w:style w:type="paragraph" w:styleId="Caption">
    <w:name w:val="caption"/>
    <w:aliases w:val="Legenda da Figura"/>
    <w:next w:val="BodyText"/>
    <w:link w:val="Caption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TableofFigures">
    <w:name w:val="table of figures"/>
    <w:aliases w:val="lISTA de ilustrações"/>
    <w:next w:val="NoSpacing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TOC3">
    <w:name w:val="toc 3"/>
    <w:next w:val="TOC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Quote">
    <w:name w:val="Quote"/>
    <w:aliases w:val="Citação com Olho"/>
    <w:next w:val="BodyText"/>
    <w:link w:val="QuoteChar"/>
    <w:autoRedefine/>
    <w:uiPriority w:val="29"/>
    <w:qFormat/>
    <w:rsid w:val="005A79AF"/>
    <w:pPr>
      <w:pBdr>
        <w:top w:val="single" w:color="auto" w:sz="8" w:space="4"/>
        <w:left w:val="single" w:color="auto" w:sz="8" w:space="4"/>
        <w:bottom w:val="single" w:color="auto" w:sz="8" w:space="4"/>
        <w:right w:val="single" w:color="auto" w:sz="8" w:space="4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styleId="QuoteChar" w:customStyle="1">
    <w:name w:val="Quote Char"/>
    <w:aliases w:val="Citação com Olho Char"/>
    <w:link w:val="Quote"/>
    <w:uiPriority w:val="29"/>
    <w:rsid w:val="005A79AF"/>
    <w:rPr>
      <w:rFonts w:ascii="Arial" w:hAnsi="Arial"/>
      <w:i/>
      <w:iCs/>
      <w:sz w:val="24"/>
    </w:rPr>
  </w:style>
  <w:style w:type="character" w:styleId="apple-converted-space" w:customStyle="1">
    <w:name w:val="apple-converted-space"/>
    <w:rsid w:val="00987BE0"/>
  </w:style>
  <w:style w:type="paragraph" w:styleId="Cdigo-fonte" w:customStyle="1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hAnsi="Courier New" w:eastAsia="Times New Roman" w:cs="Consolas"/>
      <w:szCs w:val="24"/>
      <w:lang w:val="en-US"/>
    </w:rPr>
  </w:style>
  <w:style w:type="character" w:styleId="Cdigo-fonteChar" w:customStyle="1">
    <w:name w:val="Código-fonte Char"/>
    <w:link w:val="Cdigo-fonte"/>
    <w:rsid w:val="005A79AF"/>
    <w:rPr>
      <w:rFonts w:ascii="Courier New" w:hAnsi="Courier New" w:eastAsia="Times New Roman" w:cs="Consolas"/>
      <w:sz w:val="24"/>
      <w:szCs w:val="24"/>
      <w:lang w:val="en-US"/>
    </w:rPr>
  </w:style>
  <w:style w:type="paragraph" w:styleId="Bibliography">
    <w:name w:val="Bibliography"/>
    <w:next w:val="BodyText"/>
    <w:autoRedefine/>
    <w:uiPriority w:val="37"/>
    <w:unhideWhenUsed/>
    <w:qFormat/>
    <w:rsid w:val="008D10FB"/>
    <w:pPr>
      <w:spacing w:after="360"/>
      <w:jc w:val="both"/>
    </w:pPr>
    <w:rPr>
      <w:rFonts w:ascii="Arial" w:hAnsi="Arial" w:cs="Consolas"/>
      <w:noProof/>
      <w:sz w:val="24"/>
      <w:szCs w:val="24"/>
      <w:lang w:val="en-US"/>
    </w:rPr>
  </w:style>
  <w:style w:type="paragraph" w:styleId="DicaouImportante" w:customStyle="1">
    <w:name w:val="Dica ou Importante"/>
    <w:autoRedefine/>
    <w:qFormat/>
    <w:rsid w:val="0076599A"/>
    <w:pPr>
      <w:pBdr>
        <w:top w:val="dotted" w:color="auto" w:sz="4" w:space="2" w:shadow="1"/>
        <w:left w:val="dotted" w:color="auto" w:sz="4" w:space="4" w:shadow="1"/>
        <w:bottom w:val="dotted" w:color="auto" w:sz="4" w:space="2" w:shadow="1"/>
        <w:right w:val="dotted" w:color="auto" w:sz="4" w:space="13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styleId="LegendadeTabela" w:customStyle="1">
    <w:name w:val="Legenda de Tabela"/>
    <w:basedOn w:val="Caption"/>
    <w:link w:val="LegendadeTabelaChar"/>
    <w:rsid w:val="00732060"/>
    <w:pPr>
      <w:spacing w:before="40" w:after="40"/>
      <w:jc w:val="left"/>
    </w:pPr>
  </w:style>
  <w:style w:type="paragraph" w:styleId="Bullet" w:customStyle="1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styleId="CaptionChar" w:customStyle="1">
    <w:name w:val="Caption Char"/>
    <w:aliases w:val="Legenda da Figura Char"/>
    <w:link w:val="Caption"/>
    <w:uiPriority w:val="35"/>
    <w:rsid w:val="00ED1183"/>
    <w:rPr>
      <w:rFonts w:ascii="Arial" w:hAnsi="Arial"/>
      <w:bCs/>
    </w:rPr>
  </w:style>
  <w:style w:type="character" w:styleId="LegendadeTabelaChar" w:customStyle="1">
    <w:name w:val="Legenda de Tabela Char"/>
    <w:link w:val="LegendadeTabela"/>
    <w:rsid w:val="00732060"/>
    <w:rPr>
      <w:rFonts w:ascii="Arial" w:hAnsi="Arial" w:eastAsia="Calibri" w:cs="Times New Roman"/>
      <w:bCs/>
      <w:sz w:val="20"/>
      <w:szCs w:val="20"/>
    </w:rPr>
  </w:style>
  <w:style w:type="character" w:styleId="BulletChar" w:customStyle="1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ListParagraph">
    <w:name w:val="List Paragraph"/>
    <w:basedOn w:val="Normal"/>
    <w:autoRedefine/>
    <w:uiPriority w:val="34"/>
    <w:qFormat/>
    <w:rsid w:val="00316877"/>
  </w:style>
  <w:style w:type="paragraph" w:styleId="Header">
    <w:name w:val="header"/>
    <w:basedOn w:val="Normal"/>
    <w:link w:val="Header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87BE0"/>
    <w:rPr>
      <w:rFonts w:ascii="Arial" w:hAnsi="Arial" w:eastAsia="Calibri" w:cs="Times New Roman"/>
      <w:sz w:val="24"/>
    </w:rPr>
  </w:style>
  <w:style w:type="table" w:styleId="QuadroEAD" w:customStyle="1">
    <w:name w:val="Quadro EAD"/>
    <w:basedOn w:val="TableNormal"/>
    <w:uiPriority w:val="99"/>
    <w:rsid w:val="00987BE0"/>
    <w:rPr>
      <w:rFonts w:ascii="Arial" w:hAnsi="Arial"/>
      <w:sz w:val="24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Footer">
    <w:name w:val="footer"/>
    <w:link w:val="Footer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styleId="FooterChar" w:customStyle="1">
    <w:name w:val="Footer Char"/>
    <w:link w:val="Footer"/>
    <w:uiPriority w:val="99"/>
    <w:rsid w:val="00A36C8B"/>
    <w:rPr>
      <w:rFonts w:ascii="Arial" w:hAnsi="Arial"/>
      <w:szCs w:val="22"/>
    </w:rPr>
  </w:style>
  <w:style w:type="table" w:styleId="Histricoderevises" w:customStyle="1">
    <w:name w:val="Histórico de revisões"/>
    <w:basedOn w:val="Table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87BE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cdigo-fonte" w:customStyle="1">
    <w:name w:val="Tabela de código-fonte"/>
    <w:basedOn w:val="TableNormal"/>
    <w:uiPriority w:val="99"/>
    <w:rsid w:val="00987BE0"/>
    <w:rPr>
      <w:rFonts w:ascii="Courier New" w:hAnsi="Courier New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egendadaFontedaFigura" w:customStyle="1">
    <w:name w:val="Legenda da Fonte da Figura"/>
    <w:basedOn w:val="Caption"/>
    <w:link w:val="LegendadaFontedaFiguraChar"/>
    <w:rsid w:val="00C2382B"/>
    <w:pPr>
      <w:spacing w:after="240"/>
    </w:pPr>
  </w:style>
  <w:style w:type="table" w:styleId="TabelaEAD" w:customStyle="1">
    <w:name w:val="Tabela EAD"/>
    <w:basedOn w:val="Table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color="auto" w:sz="4" w:space="0"/>
        <w:insideV w:val="single" w:color="auto" w:sz="4" w:space="0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color="auto" w:sz="4" w:space="0"/>
          <w:left w:val="nil"/>
          <w:bottom w:val="nil"/>
          <w:right w:val="nil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color="auto" w:sz="4" w:space="0"/>
          <w:insideV w:val="nil"/>
        </w:tcBorders>
      </w:tcPr>
    </w:tblStylePr>
    <w:tblStylePr w:type="band2Vert">
      <w:tblPr/>
      <w:tcPr>
        <w:tcBorders>
          <w:left w:val="nil"/>
          <w:right w:val="single" w:color="auto" w:sz="4" w:space="0"/>
          <w:insideV w:val="nil"/>
        </w:tcBorders>
      </w:tcPr>
    </w:tblStylePr>
    <w:tblStylePr w:type="band1Horz">
      <w:tblPr/>
      <w:tcPr>
        <w:tcBorders>
          <w:top w:val="single" w:color="auto" w:sz="4" w:space="0"/>
          <w:bottom w:val="nil"/>
        </w:tcBorders>
      </w:tcPr>
    </w:tblStylePr>
    <w:tblStylePr w:type="band2Horz">
      <w:tblPr/>
      <w:tcPr>
        <w:tcBorders>
          <w:top w:val="single" w:color="auto" w:sz="4" w:space="0"/>
        </w:tcBorders>
      </w:tcPr>
    </w:tblStylePr>
  </w:style>
  <w:style w:type="character" w:styleId="LegendadaFontedaFiguraChar" w:customStyle="1">
    <w:name w:val="Legenda da Fonte da Figura Char"/>
    <w:basedOn w:val="CaptionChar"/>
    <w:link w:val="LegendadaFontedaFigura"/>
    <w:rsid w:val="00C2382B"/>
    <w:rPr>
      <w:rFonts w:ascii="Arial" w:hAnsi="Arial" w:eastAsia="Calibri" w:cs="Times New Roman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36C8B"/>
    <w:rPr>
      <w:rFonts w:ascii="Tahoma" w:hAnsi="Tahoma" w:eastAsia="Calibri" w:cs="Tahoma"/>
      <w:sz w:val="16"/>
      <w:szCs w:val="16"/>
    </w:rPr>
  </w:style>
  <w:style w:type="paragraph" w:styleId="LegendadeQuadro" w:customStyle="1">
    <w:name w:val="Legenda de Quadro"/>
    <w:basedOn w:val="Caption"/>
    <w:link w:val="LegendadeQuadroChar"/>
    <w:qFormat/>
    <w:rsid w:val="00A36C8B"/>
    <w:pPr>
      <w:jc w:val="left"/>
    </w:pPr>
  </w:style>
  <w:style w:type="character" w:styleId="LegendadeQuadroChar" w:customStyle="1">
    <w:name w:val="Legenda de Quadro Char"/>
    <w:link w:val="LegendadeQuadro"/>
    <w:rsid w:val="00A36C8B"/>
    <w:rPr>
      <w:rFonts w:ascii="Arial" w:hAnsi="Arial"/>
      <w:bCs/>
    </w:rPr>
  </w:style>
  <w:style w:type="paragraph" w:styleId="TXTRESUMO" w:customStyle="1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styleId="TXTRESUMOChar" w:customStyle="1">
    <w:name w:val="TXT RESUMO Char"/>
    <w:basedOn w:val="DefaultParagraphFont"/>
    <w:link w:val="TXTRESUMO"/>
    <w:rsid w:val="00A36C8B"/>
    <w:rPr>
      <w:rFonts w:ascii="Arial" w:hAnsi="Arial"/>
      <w:sz w:val="24"/>
      <w:szCs w:val="22"/>
    </w:rPr>
  </w:style>
  <w:style w:type="paragraph" w:styleId="FonteFigura" w:customStyle="1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styleId="FonteFiguraChar" w:customStyle="1">
    <w:name w:val="FonteFigura Char"/>
    <w:basedOn w:val="CaptionChar"/>
    <w:link w:val="FonteFigura"/>
    <w:rsid w:val="00ED1183"/>
    <w:rPr>
      <w:rFonts w:ascii="Arial" w:hAnsi="Arial"/>
      <w:bCs/>
    </w:rPr>
  </w:style>
  <w:style w:type="paragraph" w:styleId="separador" w:customStyle="1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styleId="separadorChar" w:customStyle="1">
    <w:name w:val="separador Char"/>
    <w:basedOn w:val="DefaultParagraphFont"/>
    <w:link w:val="separador"/>
    <w:rsid w:val="00A36C8B"/>
    <w:rPr>
      <w:rFonts w:ascii="Arial" w:hAnsi="Arial"/>
      <w:sz w:val="24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A36C8B"/>
  </w:style>
  <w:style w:type="character" w:styleId="BodyTextChar" w:customStyle="1">
    <w:name w:val="Body Text Char"/>
    <w:basedOn w:val="DefaultParagraphFont"/>
    <w:link w:val="BodyText"/>
    <w:uiPriority w:val="99"/>
    <w:semiHidden/>
    <w:rsid w:val="00A36C8B"/>
    <w:rPr>
      <w:rFonts w:ascii="Arial" w:hAnsi="Arial"/>
      <w:sz w:val="24"/>
      <w:szCs w:val="22"/>
    </w:rPr>
  </w:style>
  <w:style w:type="paragraph" w:styleId="NoSpacing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A36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36C8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C8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6C8B"/>
    <w:rPr>
      <w:rFonts w:ascii="Arial" w:hAnsi="Arial"/>
      <w:b/>
      <w:bCs/>
    </w:rPr>
  </w:style>
  <w:style w:type="paragraph" w:styleId="TextoQuadro" w:customStyle="1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styleId="TextoTabela" w:customStyle="1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styleId="TextoQuadroChar" w:customStyle="1">
    <w:name w:val="TextoQuadro Char"/>
    <w:basedOn w:val="DefaultParagraphFont"/>
    <w:link w:val="TextoQuadro"/>
    <w:rsid w:val="00556B5B"/>
    <w:rPr>
      <w:rFonts w:ascii="Arial" w:hAnsi="Arial"/>
      <w:sz w:val="22"/>
      <w:szCs w:val="22"/>
      <w:lang w:eastAsia="pt-BR"/>
    </w:rPr>
  </w:style>
  <w:style w:type="paragraph" w:styleId="ttuloqdtabela" w:customStyle="1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styleId="TextoTabelaChar" w:customStyle="1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styleId="Citaodiretalonga" w:customStyle="1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styleId="ttuloqdtabelaChar" w:customStyle="1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styleId="CitaodiretalongaChar" w:customStyle="1">
    <w:name w:val="Citação direta longa Char"/>
    <w:basedOn w:val="DefaultParagraphFont"/>
    <w:link w:val="Citaodiretalonga"/>
    <w:rsid w:val="0076599A"/>
    <w:rPr>
      <w:rFonts w:ascii="Arial" w:hAnsi="Arial"/>
      <w:sz w:val="22"/>
      <w:szCs w:val="22"/>
    </w:rPr>
  </w:style>
  <w:style w:type="paragraph" w:styleId="Comandodeprompt" w:customStyle="1">
    <w:name w:val="Comando de prompt"/>
    <w:basedOn w:val="Normal"/>
    <w:link w:val="ComandodepromptChar"/>
    <w:autoRedefine/>
    <w:qFormat/>
    <w:rsid w:val="002E35AE"/>
    <w:pPr>
      <w:framePr w:wrap="around" w:hAnchor="text" w:vAnchor="text" w:y="1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styleId="Sub-bullet" w:customStyle="1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styleId="ComandodepromptChar" w:customStyle="1">
    <w:name w:val="Comando de prompt Char"/>
    <w:basedOn w:val="DefaultParagraphFont"/>
    <w:link w:val="Comandodeprompt"/>
    <w:rsid w:val="002E35AE"/>
    <w:rPr>
      <w:rFonts w:ascii="Courier New" w:hAnsi="Courier New"/>
      <w:sz w:val="24"/>
      <w:szCs w:val="22"/>
    </w:rPr>
  </w:style>
  <w:style w:type="character" w:styleId="Sub-bulletChar" w:customStyle="1">
    <w:name w:val="Sub-bullet Char"/>
    <w:basedOn w:val="DefaultParagraphFont"/>
    <w:link w:val="Sub-bullet"/>
    <w:rsid w:val="0091487C"/>
    <w:rPr>
      <w:rFonts w:ascii="Arial" w:hAnsi="Arial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b947af2-26f0-411d-a536-f4cbb904cdf6" xsi:nil="true"/>
    <lcf76f155ced4ddcb4097134ff3c332f xmlns="5b046cae-d1d8-432d-b4bb-58d09b59056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3F43C90795D34597BB9869193EBE29" ma:contentTypeVersion="14" ma:contentTypeDescription="Crie um novo documento." ma:contentTypeScope="" ma:versionID="a23342caa5d1e5d86dbf8b49a9696f46">
  <xsd:schema xmlns:xsd="http://www.w3.org/2001/XMLSchema" xmlns:xs="http://www.w3.org/2001/XMLSchema" xmlns:p="http://schemas.microsoft.com/office/2006/metadata/properties" xmlns:ns2="5b046cae-d1d8-432d-b4bb-58d09b590569" xmlns:ns3="eb947af2-26f0-411d-a536-f4cbb904cdf6" targetNamespace="http://schemas.microsoft.com/office/2006/metadata/properties" ma:root="true" ma:fieldsID="f39abda0f092036d3e613d2b70652a31" ns2:_="" ns3:_="">
    <xsd:import namespace="5b046cae-d1d8-432d-b4bb-58d09b590569"/>
    <xsd:import namespace="eb947af2-26f0-411d-a536-f4cbb904cd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46cae-d1d8-432d-b4bb-58d09b590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47af2-26f0-411d-a536-f4cbb904cdf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13bee62-8620-4ab6-95a3-31e8dce403ba}" ma:internalName="TaxCatchAll" ma:showField="CatchAllData" ma:web="eb947af2-26f0-411d-a536-f4cbb904cd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48B837-D4FB-439E-AD4B-3196503E22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BA7911-7F0D-4BED-8F5A-24ABD02D81E6}">
  <ds:schemaRefs>
    <ds:schemaRef ds:uri="http://schemas.microsoft.com/office/2006/metadata/properties"/>
    <ds:schemaRef ds:uri="http://schemas.microsoft.com/office/infopath/2007/PartnerControls"/>
    <ds:schemaRef ds:uri="00791995-7579-403d-890a-6e3e017e0c43"/>
    <ds:schemaRef ds:uri="34cf085e-19ad-4e7f-97e3-12854e4d6797"/>
  </ds:schemaRefs>
</ds:datastoreItem>
</file>

<file path=customXml/itemProps3.xml><?xml version="1.0" encoding="utf-8"?>
<ds:datastoreItem xmlns:ds="http://schemas.openxmlformats.org/officeDocument/2006/customXml" ds:itemID="{3D08489E-95A2-4042-8C8F-ACA1922B11AC}"/>
</file>

<file path=customXml/itemProps4.xml><?xml version="1.0" encoding="utf-8"?>
<ds:datastoreItem xmlns:ds="http://schemas.openxmlformats.org/officeDocument/2006/customXml" ds:itemID="{198F90DC-4998-4E9F-8F2A-360DA146253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FIAP ON - Template para material didático.dotx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Template</dc:title>
  <dc:subject>FIAP ON - Geração de Conteúdo</dc:subject>
  <dc:creator>Allyne Fiorentino de Oliveira</dc:creator>
  <keywords>FIAP ON;Material Didático</keywords>
  <lastModifiedBy>Rita de Cássia Rodrigues</lastModifiedBy>
  <revision>37</revision>
  <dcterms:created xsi:type="dcterms:W3CDTF">2019-06-10T17:57:00.0000000Z</dcterms:created>
  <dcterms:modified xsi:type="dcterms:W3CDTF">2024-06-18T20:35:48.8854125Z</dcterms:modified>
  <category>Material Didático</category>
  <contentStatus>Rascunho</contentStatu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0x010100073F43C90795D34597BB9869193EBE29</vt:lpwstr>
  </property>
  <property fmtid="{D5CDD505-2E9C-101B-9397-08002B2CF9AE}" pid="3" name="MediaServiceImageTags">
    <vt:lpwstr/>
  </property>
</Properties>
</file>