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87BE0" w:rsidP="00987BE0" w:rsidRDefault="00987BE0" w14:paraId="07EA045A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37B5B122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50594748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0C107E82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6FD20389" w14:textId="77777777">
      <w:pPr>
        <w:pStyle w:val="Figura"/>
        <w:spacing w:after="480"/>
      </w:pPr>
      <w:r>
        <w:rPr>
          <w:noProof/>
          <w:lang w:eastAsia="pt-BR"/>
        </w:rPr>
        <w:drawing>
          <wp:inline distT="0" distB="0" distL="0" distR="0" wp14:anchorId="72798A7D" wp14:editId="3BC2C4A9">
            <wp:extent cx="5400040" cy="1111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_sma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7BE0" w:rsidR="00987BE0" w:rsidP="6943DB6A" w:rsidRDefault="00BC3392" w14:paraId="66DE9574" w14:textId="38F255E7">
      <w:pPr>
        <w:pStyle w:val="Ttulodocaptulo"/>
        <w:ind w:firstLine="0"/>
        <w:jc w:val="center"/>
        <w:rPr>
          <w:rStyle w:val="Strong"/>
          <w:b w:val="1"/>
          <w:bCs w:val="1"/>
        </w:rPr>
      </w:pPr>
      <w:r w:rsidRPr="6943DB6A" w:rsidR="00BC3392">
        <w:rPr>
          <w:rStyle w:val="Strong"/>
          <w:b w:val="1"/>
          <w:bCs w:val="1"/>
        </w:rPr>
        <w:t>template</w:t>
      </w:r>
      <w:r w:rsidRPr="6943DB6A" w:rsidR="00BC3392">
        <w:rPr>
          <w:rStyle w:val="Strong"/>
          <w:b w:val="1"/>
          <w:bCs w:val="1"/>
        </w:rPr>
        <w:t xml:space="preserve"> </w:t>
      </w:r>
      <w:r w:rsidRPr="6943DB6A" w:rsidR="00FB79E3">
        <w:rPr>
          <w:rStyle w:val="Strong"/>
          <w:b w:val="1"/>
          <w:bCs w:val="1"/>
        </w:rPr>
        <w:t>–</w:t>
      </w:r>
      <w:r w:rsidRPr="6943DB6A" w:rsidR="00A53080">
        <w:rPr>
          <w:rStyle w:val="Strong"/>
          <w:b w:val="1"/>
          <w:bCs w:val="1"/>
        </w:rPr>
        <w:t xml:space="preserve"> </w:t>
      </w:r>
      <w:r w:rsidRPr="6943DB6A" w:rsidR="00FB79E3">
        <w:rPr>
          <w:rStyle w:val="Strong"/>
          <w:b w:val="1"/>
          <w:bCs w:val="1"/>
        </w:rPr>
        <w:t xml:space="preserve">AMPLIANDO A </w:t>
      </w:r>
      <w:r w:rsidRPr="6943DB6A" w:rsidR="2B3C2B1B">
        <w:rPr>
          <w:rStyle w:val="Strong"/>
          <w:b w:val="1"/>
          <w:bCs w:val="1"/>
        </w:rPr>
        <w:t>Consistência</w:t>
      </w:r>
      <w:r w:rsidRPr="6943DB6A" w:rsidR="00FB79E3">
        <w:rPr>
          <w:rStyle w:val="Strong"/>
          <w:b w:val="1"/>
          <w:bCs w:val="1"/>
        </w:rPr>
        <w:t xml:space="preserve"> DO NEGÓCIO</w:t>
      </w:r>
    </w:p>
    <w:p w:rsidRPr="00987BE0" w:rsidR="00987BE0" w:rsidP="00591097" w:rsidRDefault="00BC3392" w14:paraId="39D5AB44" w14:textId="44922E1C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Patrícia Maura Angelini</w:t>
      </w:r>
    </w:p>
    <w:p w:rsidRPr="00987BE0" w:rsidR="00987BE0" w:rsidP="00591097" w:rsidRDefault="00987BE0" w14:paraId="551814B6" w14:textId="77777777">
      <w:pPr>
        <w:pStyle w:val="SubTtulo-AutoreVerso"/>
        <w:rPr>
          <w:rStyle w:val="SubTtulo-AutoreVersoChar"/>
          <w:b/>
        </w:rPr>
      </w:pPr>
      <w:r w:rsidRPr="00987BE0">
        <w:rPr>
          <w:rStyle w:val="SubTtulo-AutoreVersoChar"/>
          <w:b/>
        </w:rPr>
        <w:t xml:space="preserve">Versão </w:t>
      </w:r>
      <w:r w:rsidRPr="00987BE0">
        <w:rPr>
          <w:rStyle w:val="SubTtulo-AutoreVersoChar"/>
          <w:b/>
        </w:rPr>
        <w:fldChar w:fldCharType="begin"/>
      </w:r>
      <w:r w:rsidRPr="00987BE0">
        <w:rPr>
          <w:rStyle w:val="SubTtulo-AutoreVersoChar"/>
          <w:b/>
        </w:rPr>
        <w:instrText xml:space="preserve"> INFO  RevNum  \* MERGEFORMAT </w:instrText>
      </w:r>
      <w:r w:rsidRPr="00987BE0">
        <w:rPr>
          <w:rStyle w:val="SubTtulo-AutoreVersoChar"/>
          <w:b/>
        </w:rPr>
        <w:fldChar w:fldCharType="separate"/>
      </w:r>
      <w:r w:rsidR="006C4A36">
        <w:rPr>
          <w:rStyle w:val="SubTtulo-AutoreVersoChar"/>
          <w:b/>
        </w:rPr>
        <w:t>1</w:t>
      </w:r>
      <w:r w:rsidRPr="00987BE0">
        <w:rPr>
          <w:rStyle w:val="SubTtulo-AutoreVersoChar"/>
          <w:b/>
        </w:rPr>
        <w:fldChar w:fldCharType="end"/>
      </w:r>
    </w:p>
    <w:p w:rsidR="00987BE0" w:rsidP="00987BE0" w:rsidRDefault="00987BE0" w14:paraId="17DF6F20" w14:textId="77777777">
      <w:pPr>
        <w:spacing w:after="160" w:line="259" w:lineRule="auto"/>
        <w:ind w:firstLine="0"/>
        <w:jc w:val="left"/>
      </w:pPr>
      <w:r>
        <w:br w:type="page"/>
      </w:r>
    </w:p>
    <w:p w:rsidRPr="00987BE0" w:rsidR="00987BE0" w:rsidP="00591097" w:rsidRDefault="00987BE0" w14:paraId="71B6CC67" w14:textId="48812F08">
      <w:pPr>
        <w:pStyle w:val="Ttulo-Sumrios"/>
        <w:rPr>
          <w:rStyle w:val="SubTtulo-AutoreVersoChar"/>
          <w:b/>
        </w:rPr>
      </w:pPr>
      <w:r w:rsidRPr="00987BE0">
        <w:rPr>
          <w:rStyle w:val="SubTtulo-AutoreVersoChar"/>
          <w:b/>
        </w:rPr>
        <w:t>HISTÓRI</w:t>
      </w:r>
      <w:r w:rsidR="00A36C8B">
        <w:rPr>
          <w:rStyle w:val="SubTtulo-AutoreVersoChar"/>
          <w:b/>
        </w:rPr>
        <w:t>C</w:t>
      </w:r>
      <w:r w:rsidRPr="00987BE0">
        <w:rPr>
          <w:rStyle w:val="SubTtulo-AutoreVersoChar"/>
          <w:b/>
        </w:rPr>
        <w:t xml:space="preserve">O DE </w:t>
      </w:r>
      <w:r w:rsidR="000F0E4E">
        <w:rPr>
          <w:rStyle w:val="SubTtulo-AutoreVersoChar"/>
          <w:b/>
        </w:rPr>
        <w:t>VERSÕES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903"/>
        <w:gridCol w:w="1362"/>
        <w:gridCol w:w="2267"/>
        <w:gridCol w:w="4529"/>
      </w:tblGrid>
      <w:tr w:rsidRPr="00B118A1" w:rsidR="00987BE0" w:rsidTr="0C8EBC3A" w14:paraId="55D052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072A6C" w:rsidRDefault="00987BE0" w14:paraId="0CCC8AF3" w14:textId="77777777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072A6C" w:rsidRDefault="00987BE0" w14:paraId="1DFB45C0" w14:textId="77777777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072A6C" w:rsidRDefault="00987BE0" w14:paraId="4BAF9670" w14:textId="77777777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072A6C" w:rsidRDefault="00987BE0" w14:paraId="2A2B2FAA" w14:textId="77777777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Pr="00B118A1" w:rsidR="00987BE0" w:rsidTr="0C8EBC3A" w14:paraId="6CF984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BC3392" w14:paraId="33FD4FC9" w14:textId="0CF67C70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sz w:val="20"/>
                <w:szCs w:val="16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FB79E3" w14:paraId="17EA9F33" w14:textId="66FF9C3E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19</w:t>
            </w:r>
            <w:r w:rsidR="00BC3392">
              <w:rPr>
                <w:rStyle w:val="SubTtulo-AutoreVersoChar"/>
                <w:b w:val="0"/>
                <w:bCs w:val="0"/>
                <w:sz w:val="20"/>
                <w:szCs w:val="16"/>
              </w:rPr>
              <w:t>/0</w:t>
            </w: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8</w:t>
            </w:r>
            <w:r w:rsidR="00BC3392">
              <w:rPr>
                <w:rStyle w:val="SubTtulo-AutoreVersoChar"/>
                <w:b w:val="0"/>
                <w:bCs w:val="0"/>
                <w:sz w:val="20"/>
                <w:szCs w:val="16"/>
              </w:rPr>
              <w:t>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BC3392" w14:paraId="1EEA1E74" w14:textId="7E240D31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Patrícia Maura Angelini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BC3392" w14:paraId="169F0117" w14:textId="69CA5E2A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Versão Inicial Template PBL Fase </w:t>
            </w:r>
            <w:r w:rsidR="00FB79E3">
              <w:rPr>
                <w:rStyle w:val="SubTtulo-AutoreVersoChar"/>
                <w:b w:val="0"/>
                <w:bCs w:val="0"/>
                <w:sz w:val="20"/>
                <w:szCs w:val="16"/>
              </w:rPr>
              <w:t>3</w:t>
            </w: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- 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CAP 01 </w:t>
            </w:r>
            <w:r w:rsidR="00FB79E3">
              <w:rPr>
                <w:rStyle w:val="SubTtulo-AutoreVersoChar"/>
                <w:b w:val="0"/>
                <w:bCs w:val="0"/>
                <w:sz w:val="20"/>
                <w:szCs w:val="16"/>
              </w:rPr>
              <w:t>–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</w:t>
            </w:r>
            <w:r w:rsidR="00FB79E3">
              <w:rPr>
                <w:rStyle w:val="SubTtulo-AutoreVersoChar"/>
                <w:b w:val="0"/>
                <w:bCs w:val="0"/>
                <w:sz w:val="20"/>
                <w:szCs w:val="16"/>
              </w:rPr>
              <w:t>A</w:t>
            </w:r>
            <w:r w:rsidR="00FB79E3">
              <w:rPr>
                <w:rStyle w:val="SubTtulo-AutoreVersoChar"/>
                <w:sz w:val="20"/>
                <w:szCs w:val="16"/>
              </w:rPr>
              <w:t>MPLIANDO A CONS</w:t>
            </w:r>
            <w:r w:rsidR="007F26AA">
              <w:rPr>
                <w:rStyle w:val="SubTtulo-AutoreVersoChar"/>
                <w:sz w:val="20"/>
                <w:szCs w:val="16"/>
              </w:rPr>
              <w:t>IST</w:t>
            </w:r>
            <w:r w:rsidR="00FB79E3">
              <w:rPr>
                <w:rStyle w:val="SubTtulo-AutoreVersoChar"/>
                <w:sz w:val="20"/>
                <w:szCs w:val="16"/>
              </w:rPr>
              <w:t>ENCIA DO NEGOCIO</w:t>
            </w:r>
          </w:p>
        </w:tc>
      </w:tr>
      <w:tr w:rsidRPr="00B118A1" w:rsidR="00987BE0" w:rsidTr="0C8EBC3A" w14:paraId="4E63665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3B61F3F3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6943DB6A" w:rsidRDefault="00987BE0" w14:paraId="37D874A4" w14:textId="32064F43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20"/>
              </w:rPr>
            </w:pPr>
            <w:ins w:author="Rita de Cássia Rodrigues" w:date="2024-08-19T19:49:41.06Z" w:id="1897008421">
              <w:r w:rsidRPr="6943DB6A" w:rsidR="5830D158">
                <w:rPr>
                  <w:rStyle w:val="SubTtulo-AutoreVersoChar"/>
                  <w:b w:val="0"/>
                  <w:bCs w:val="0"/>
                  <w:sz w:val="20"/>
                  <w:szCs w:val="20"/>
                </w:rPr>
                <w:t>19/08/2024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6943DB6A" w:rsidRDefault="00987BE0" w14:paraId="05FF765F" w14:textId="77BE6366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20"/>
              </w:rPr>
            </w:pPr>
            <w:ins w:author="Rita de Cássia Rodrigues" w:date="2024-08-19T19:49:50.487Z" w:id="752465669">
              <w:r w:rsidRPr="6943DB6A" w:rsidR="5830D158">
                <w:rPr>
                  <w:rStyle w:val="SubTtulo-AutoreVersoChar"/>
                  <w:b w:val="0"/>
                  <w:bCs w:val="0"/>
                  <w:sz w:val="20"/>
                  <w:szCs w:val="20"/>
                </w:rPr>
                <w:t>Rita de Cássia Rodrigues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6943DB6A" w:rsidRDefault="00987BE0" w14:paraId="346CD63B" w14:textId="62E3D1E6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20"/>
              </w:rPr>
            </w:pPr>
            <w:ins w:author="Rita de Cássia Rodrigues" w:date="2024-08-19T19:49:56.726Z" w:id="258687386">
              <w:r w:rsidRPr="0C8EBC3A" w:rsidR="5830D158">
                <w:rPr>
                  <w:rStyle w:val="SubTtulo-AutoreVersoChar"/>
                  <w:b w:val="0"/>
                  <w:bCs w:val="0"/>
                  <w:sz w:val="20"/>
                  <w:szCs w:val="20"/>
                </w:rPr>
                <w:t>Revisã</w:t>
              </w:r>
            </w:ins>
            <w:ins w:author="Rita de Cássia Rodrigues" w:date="2024-08-19T19:49:59.369Z" w:id="56836376">
              <w:r w:rsidRPr="0C8EBC3A" w:rsidR="5830D158">
                <w:rPr>
                  <w:rStyle w:val="SubTtulo-AutoreVersoChar"/>
                  <w:b w:val="0"/>
                  <w:bCs w:val="0"/>
                  <w:sz w:val="20"/>
                  <w:szCs w:val="20"/>
                </w:rPr>
                <w:t>o acadêmic</w:t>
              </w:r>
            </w:ins>
            <w:ins w:author="Rita de Cássia Rodrigues" w:date="2024-08-19T19:50:00.407Z" w:id="348682835">
              <w:r w:rsidRPr="0C8EBC3A" w:rsidR="5830D158">
                <w:rPr>
                  <w:rStyle w:val="SubTtulo-AutoreVersoChar"/>
                  <w:b w:val="0"/>
                  <w:bCs w:val="0"/>
                  <w:sz w:val="20"/>
                  <w:szCs w:val="20"/>
                </w:rPr>
                <w:t>a</w:t>
              </w:r>
            </w:ins>
          </w:p>
        </w:tc>
      </w:tr>
      <w:tr w:rsidRPr="00B118A1" w:rsidR="00987BE0" w:rsidTr="0C8EBC3A" w14:paraId="352F26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565A917E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6B8C5FD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0345CFD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28433403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0C8EBC3A" w14:paraId="24FD510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6CF0F49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72E44ECC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3BAFD16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63007E6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0C8EBC3A" w14:paraId="4266F9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2519D10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6A74094C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0095A51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07EA4BB4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0C8EBC3A" w14:paraId="5C0A6B5A" w14:textId="77777777">
        <w:trPr>
          <w:trHeight w:val="7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0384690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09BDFC2D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587FFA86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40BADF04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0C8EBC3A" w14:paraId="69926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16C53FCD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282D68BA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71176575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299C3B0E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:rsidR="00987BE0" w:rsidP="00591097" w:rsidRDefault="00987BE0" w14:paraId="3019CEE4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6922D1AC" w14:textId="77777777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br w:type="page"/>
      </w:r>
    </w:p>
    <w:p w:rsidR="00987BE0" w:rsidP="00591097" w:rsidRDefault="00987BE0" w14:paraId="77D2B34F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6935D941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51DC80AF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13418CE6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54C7066E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724E909C" w14:textId="77777777">
      <w:pPr>
        <w:pStyle w:val="SubTtulo-AutoreVerso"/>
        <w:rPr>
          <w:rStyle w:val="SubTtulo-AutoreVersoChar"/>
          <w:b/>
        </w:rPr>
      </w:pPr>
    </w:p>
    <w:p w:rsidR="00A36C8B" w:rsidP="00A36C8B" w:rsidRDefault="00A36C8B" w14:paraId="4B0EAB08" w14:textId="77777777">
      <w:pPr>
        <w:ind w:firstLine="0"/>
        <w:jc w:val="center"/>
      </w:pPr>
    </w:p>
    <w:p w:rsidR="00A36C8B" w:rsidP="00A36C8B" w:rsidRDefault="00A36C8B" w14:paraId="0CC41D36" w14:textId="77777777">
      <w:pPr>
        <w:ind w:firstLine="0"/>
        <w:jc w:val="center"/>
      </w:pPr>
    </w:p>
    <w:p w:rsidR="00A36C8B" w:rsidP="00A36C8B" w:rsidRDefault="00A36C8B" w14:paraId="5AA16925" w14:textId="77777777">
      <w:pPr>
        <w:ind w:firstLine="0"/>
        <w:jc w:val="center"/>
      </w:pPr>
    </w:p>
    <w:p w:rsidR="00A36C8B" w:rsidP="00A36C8B" w:rsidRDefault="00A36C8B" w14:paraId="7D4BAA0C" w14:textId="77777777">
      <w:pPr>
        <w:ind w:firstLine="0"/>
        <w:jc w:val="center"/>
      </w:pPr>
    </w:p>
    <w:p w:rsidR="00987BE0" w:rsidP="00A36C8B" w:rsidRDefault="00987BE0" w14:paraId="5AC786FE" w14:textId="77777777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F6CEC" wp14:editId="1702784C">
                <wp:simplePos x="0" y="0"/>
                <wp:positionH relativeFrom="column">
                  <wp:posOffset>96520</wp:posOffset>
                </wp:positionH>
                <wp:positionV relativeFrom="paragraph">
                  <wp:posOffset>943610</wp:posOffset>
                </wp:positionV>
                <wp:extent cx="5361940" cy="2537460"/>
                <wp:effectExtent l="0" t="0" r="10160" b="15240"/>
                <wp:wrapTopAndBottom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D1183" w:rsidP="00987BE0" w:rsidRDefault="00ED1183" w14:paraId="6AB0D5A5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</w:t>
                            </w:r>
                          </w:p>
                          <w:p w:rsidR="00ED1183" w:rsidP="00987BE0" w:rsidRDefault="00ED1183" w14:paraId="1D00F8E7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sz w:val="18"/>
                              </w:rPr>
                              <w:t>A000a    Sobrenome, Nome</w:t>
                            </w:r>
                          </w:p>
                          <w:p w:rsidR="00ED1183" w:rsidP="00987BE0" w:rsidRDefault="00ED1183" w14:paraId="49598737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Título [livro eletrônico] / Nome Sobrenome. -- São Paulo : Fiap, 2016.</w:t>
                            </w:r>
                          </w:p>
                          <w:p w:rsidR="00ED1183" w:rsidP="00987BE0" w:rsidRDefault="00ED1183" w14:paraId="0AA525E5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x MB ; ePUB</w:t>
                            </w:r>
                          </w:p>
                          <w:p w:rsidR="00ED1183" w:rsidP="00987BE0" w:rsidRDefault="00ED1183" w14:paraId="7CAB7EA8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</w:t>
                            </w:r>
                          </w:p>
                          <w:p w:rsidR="00ED1183" w:rsidP="00987BE0" w:rsidRDefault="00ED1183" w14:paraId="5A26E346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Bibliografia.</w:t>
                            </w:r>
                          </w:p>
                          <w:p w:rsidR="00ED1183" w:rsidP="00987BE0" w:rsidRDefault="00ED1183" w14:paraId="20E9D22B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ISBN 000-00-00000-00-0</w:t>
                            </w:r>
                          </w:p>
                          <w:p w:rsidR="00ED1183" w:rsidP="00987BE0" w:rsidRDefault="00ED1183" w14:paraId="45307803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</w:p>
                          <w:p w:rsidR="00ED1183" w:rsidP="00987BE0" w:rsidRDefault="00ED1183" w14:paraId="6F78F45D" w14:textId="77777777">
                            <w:pPr>
                              <w:spacing w:after="0"/>
                              <w:rPr>
                                <w:rFonts w:eastAsia="Arial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sz w:val="18"/>
                              </w:rPr>
                              <w:t>Categoria. 2. Subcategoria. S., Nome. II. Título.</w:t>
                            </w:r>
                            <w:r>
                              <w:rPr>
                                <w:rFonts w:eastAsia="Arial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:rsidR="00ED1183" w:rsidP="00987BE0" w:rsidRDefault="00ED1183" w14:paraId="0E43757F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ED1183" w:rsidP="00987BE0" w:rsidRDefault="00ED1183" w14:paraId="4CFF3738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:rsidR="00ED1183" w:rsidP="00987BE0" w:rsidRDefault="00ED1183" w14:paraId="75F62E04" w14:textId="77777777"/>
                          <w:p w:rsidR="00ED1183" w:rsidP="00987BE0" w:rsidRDefault="00ED1183" w14:paraId="00504505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</w:t>
                            </w:r>
                          </w:p>
                          <w:p w:rsidR="00ED1183" w:rsidP="00987BE0" w:rsidRDefault="00ED1183" w14:paraId="22748425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    </w:t>
                            </w:r>
                          </w:p>
                          <w:p w:rsidR="00ED1183" w:rsidP="00987BE0" w:rsidRDefault="00ED1183" w14:paraId="6AFE432D" w14:textId="77777777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8B81E7">
              <v:rect id="Retângulo 4" style="position:absolute;left:0;text-align:left;margin-left:7.6pt;margin-top:74.3pt;width:422.2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color="gray" w14:anchorId="39FF6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">
                <v:stroke joinstyle="round"/>
                <v:textbox inset="0,0,0,0">
                  <w:txbxContent>
                    <w:p w:rsidR="00ED1183" w:rsidP="00987BE0" w:rsidRDefault="00ED1183" w14:paraId="3891630B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</w:t>
                      </w:r>
                    </w:p>
                    <w:p w:rsidR="00ED1183" w:rsidP="00987BE0" w:rsidRDefault="00ED1183" w14:paraId="437B37AB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</w:r>
                      <w:r>
                        <w:rPr>
                          <w:rFonts w:eastAsia="Arial"/>
                          <w:sz w:val="18"/>
                        </w:rPr>
                        <w:t>A000a    Sobrenome, Nome</w:t>
                      </w:r>
                    </w:p>
                    <w:p w:rsidR="00ED1183" w:rsidP="00987BE0" w:rsidRDefault="00ED1183" w14:paraId="7A0D535F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Título [livro eletrônico] / Nome Sobrenome. -- São Paulo : Fiap, 2016.</w:t>
                      </w:r>
                    </w:p>
                    <w:p w:rsidR="00ED1183" w:rsidP="00987BE0" w:rsidRDefault="00ED1183" w14:paraId="5039F91D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x MB ; ePUB</w:t>
                      </w:r>
                    </w:p>
                    <w:p w:rsidR="00ED1183" w:rsidP="00987BE0" w:rsidRDefault="00ED1183" w14:paraId="76448ACC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</w:t>
                      </w:r>
                    </w:p>
                    <w:p w:rsidR="00ED1183" w:rsidP="00987BE0" w:rsidRDefault="00ED1183" w14:paraId="75CC2AC7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Bibliografia.</w:t>
                      </w:r>
                    </w:p>
                    <w:p w:rsidR="00ED1183" w:rsidP="00987BE0" w:rsidRDefault="00ED1183" w14:paraId="69B2323A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ISBN 000-00-00000-00-0</w:t>
                      </w:r>
                    </w:p>
                    <w:p w:rsidR="00ED1183" w:rsidP="00987BE0" w:rsidRDefault="00ED1183" w14:paraId="38B3AD24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</w:p>
                    <w:p w:rsidR="00ED1183" w:rsidP="00987BE0" w:rsidRDefault="00ED1183" w14:paraId="37FA6FA0" w14:textId="77777777">
                      <w:pPr>
                        <w:spacing w:after="0"/>
                        <w:rPr>
                          <w:rFonts w:eastAsia="Arial"/>
                          <w:sz w:val="20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</w:r>
                      <w:r>
                        <w:rPr>
                          <w:rFonts w:eastAsia="Arial"/>
                          <w:sz w:val="18"/>
                        </w:rPr>
                        <w:t>Categoria. 2. Subcategoria. S., Nome. II. Título.</w:t>
                      </w:r>
                      <w:r>
                        <w:rPr>
                          <w:rFonts w:eastAsia="Arial"/>
                          <w:sz w:val="20"/>
                        </w:rPr>
                        <w:t xml:space="preserve">                                </w:t>
                      </w:r>
                    </w:p>
                    <w:p w:rsidR="00ED1183" w:rsidP="00987BE0" w:rsidRDefault="00ED1183" w14:paraId="2F4385DC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         </w:t>
                      </w:r>
                    </w:p>
                    <w:p w:rsidR="00ED1183" w:rsidP="00987BE0" w:rsidRDefault="00ED1183" w14:paraId="3FEDD56D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CDU 000.000.00</w:t>
                      </w:r>
                    </w:p>
                    <w:p w:rsidR="00ED1183" w:rsidP="00987BE0" w:rsidRDefault="00ED1183" w14:paraId="672A6659" w14:textId="77777777"/>
                    <w:p w:rsidR="00ED1183" w:rsidP="00987BE0" w:rsidRDefault="00ED1183" w14:paraId="510C577A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</w:t>
                      </w:r>
                    </w:p>
                    <w:p w:rsidR="00ED1183" w:rsidP="00987BE0" w:rsidRDefault="00ED1183" w14:paraId="6E89FBEA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    </w:t>
                      </w:r>
                    </w:p>
                    <w:p w:rsidR="00ED1183" w:rsidP="00987BE0" w:rsidRDefault="00ED1183" w14:paraId="0A37501D" w14:textId="77777777"/>
                  </w:txbxContent>
                </v:textbox>
                <w10:wrap type="topAndBottom"/>
              </v:rect>
            </w:pict>
          </mc:Fallback>
        </mc:AlternateContent>
      </w:r>
      <w:r>
        <w:t xml:space="preserve">FICHA CATALOGRÁFICA </w:t>
      </w:r>
      <w:r>
        <w:br/>
      </w:r>
      <w:r w:rsidRPr="000F0751">
        <w:rPr>
          <w:b/>
          <w:color w:val="FF0000"/>
        </w:rPr>
        <w:t>[NÃO PREENCHER - PARA USO DO DEPTO DE EAD</w:t>
      </w:r>
      <w:r>
        <w:rPr>
          <w:b/>
          <w:color w:val="FF0000"/>
        </w:rPr>
        <w:t xml:space="preserve"> E BIBLIOTECA</w:t>
      </w:r>
      <w:r w:rsidRPr="000F0751">
        <w:rPr>
          <w:b/>
          <w:color w:val="FF0000"/>
        </w:rPr>
        <w:t>]</w:t>
      </w:r>
    </w:p>
    <w:p w:rsidR="00987BE0" w:rsidP="00591097" w:rsidRDefault="00987BE0" w14:paraId="3392A932" w14:textId="77777777">
      <w:pPr>
        <w:pStyle w:val="Ttulo-Sumrios"/>
      </w:pPr>
      <w:r>
        <w:rPr>
          <w:rStyle w:val="SubTtulo-AutoreVersoChar"/>
        </w:rPr>
        <w:br w:type="page"/>
      </w:r>
      <w:r>
        <w:t>RESUMO</w:t>
      </w:r>
    </w:p>
    <w:p w:rsidR="00072A6C" w:rsidP="00A36C8B" w:rsidRDefault="00BC3392" w14:paraId="1C71C4B9" w14:textId="360D5DEE">
      <w:pPr>
        <w:pStyle w:val="TXTRESUMO"/>
        <w:rPr>
          <w:rStyle w:val="SubTtulo-AutoreVersoChar"/>
          <w:b w:val="0"/>
        </w:rPr>
      </w:pPr>
      <w:r>
        <w:rPr>
          <w:rStyle w:val="SubTtulo-AutoreVersoChar"/>
          <w:b w:val="0"/>
        </w:rPr>
        <w:t xml:space="preserve">Template para atividade de PBL fase </w:t>
      </w:r>
      <w:r w:rsidR="00FB79E3">
        <w:rPr>
          <w:rStyle w:val="SubTtulo-AutoreVersoChar"/>
          <w:b w:val="0"/>
        </w:rPr>
        <w:t>3</w:t>
      </w:r>
      <w:r>
        <w:rPr>
          <w:rStyle w:val="SubTtulo-AutoreVersoChar"/>
          <w:b w:val="0"/>
        </w:rPr>
        <w:t xml:space="preserve"> 1º ano TSC</w:t>
      </w:r>
      <w:r w:rsidRPr="00987BE0" w:rsidR="00072A6C">
        <w:rPr>
          <w:rStyle w:val="SubTtulo-AutoreVersoChar"/>
          <w:b w:val="0"/>
        </w:rPr>
        <w:t>.</w:t>
      </w:r>
    </w:p>
    <w:p w:rsidR="00A36C8B" w:rsidP="00A36C8B" w:rsidRDefault="00A36C8B" w14:paraId="5394B3B7" w14:textId="77777777">
      <w:pPr>
        <w:pStyle w:val="TXTRESUMO"/>
        <w:rPr>
          <w:rStyle w:val="SubTtulo-AutoreVersoChar"/>
          <w:b w:val="0"/>
        </w:rPr>
      </w:pPr>
    </w:p>
    <w:p w:rsidRPr="00987BE0" w:rsidR="00A36C8B" w:rsidP="00A36C8B" w:rsidRDefault="00A36C8B" w14:paraId="0ABF4A67" w14:textId="5F2423E7">
      <w:pPr>
        <w:pStyle w:val="TXTRESUMO"/>
        <w:rPr>
          <w:rStyle w:val="SubTtulo-AutoreVersoChar"/>
          <w:b w:val="0"/>
        </w:rPr>
      </w:pPr>
      <w:r w:rsidRPr="00ED6A41">
        <w:rPr>
          <w:rStyle w:val="SubTtulo-AutoreVersoChar"/>
        </w:rPr>
        <w:t>Palavras-chave:</w:t>
      </w:r>
      <w:r>
        <w:rPr>
          <w:rStyle w:val="SubTtulo-AutoreVersoChar"/>
          <w:b w:val="0"/>
        </w:rPr>
        <w:t xml:space="preserve"> </w:t>
      </w:r>
      <w:r w:rsidR="00BC3392">
        <w:rPr>
          <w:rStyle w:val="SubTtulo-AutoreVersoChar"/>
          <w:b w:val="0"/>
        </w:rPr>
        <w:t xml:space="preserve">PBL. FASE </w:t>
      </w:r>
      <w:r w:rsidR="00FB79E3">
        <w:rPr>
          <w:rStyle w:val="SubTtulo-AutoreVersoChar"/>
          <w:b w:val="0"/>
        </w:rPr>
        <w:t>3</w:t>
      </w:r>
      <w:r w:rsidR="00BC3392">
        <w:rPr>
          <w:rStyle w:val="SubTtulo-AutoreVersoChar"/>
          <w:b w:val="0"/>
        </w:rPr>
        <w:t>. TEMPLATE</w:t>
      </w:r>
    </w:p>
    <w:p w:rsidR="00A36C8B" w:rsidP="00591097" w:rsidRDefault="00987BE0" w14:paraId="6795F981" w14:textId="77777777">
      <w:pPr>
        <w:pStyle w:val="Ttulo-Sumrios"/>
        <w:rPr>
          <w:rStyle w:val="SubTtulo-AutoreVersoChar"/>
        </w:rPr>
      </w:pPr>
      <w:r>
        <w:rPr>
          <w:rStyle w:val="SubTtulo-AutoreVersoChar"/>
        </w:rPr>
        <w:t xml:space="preserve"> </w:t>
      </w:r>
      <w:r>
        <w:rPr>
          <w:rStyle w:val="SubTtulo-AutoreVersoChar"/>
        </w:rPr>
        <w:br w:type="page"/>
      </w:r>
    </w:p>
    <w:p w:rsidRPr="00077AA6" w:rsidR="00A36C8B" w:rsidP="00591097" w:rsidRDefault="00A36C8B" w14:paraId="7F91AA84" w14:textId="77777777">
      <w:pPr>
        <w:pStyle w:val="Ttulo-Sumrios"/>
      </w:pPr>
      <w:r>
        <w:t>LISTA DE Figuras</w:t>
      </w:r>
    </w:p>
    <w:p w:rsidR="00A36C8B" w:rsidP="00591097" w:rsidRDefault="00A36C8B" w14:paraId="25697071" w14:textId="2B03A1D2">
      <w:pPr>
        <w:pStyle w:val="Ttulo-Sumrios"/>
      </w:pPr>
      <w:r>
        <w:rPr>
          <w:rFonts w:cs="Arial"/>
          <w:b w:val="0"/>
          <w:caps w:val="0"/>
          <w:szCs w:val="24"/>
          <w:lang w:eastAsia="ar-SA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b w:val="0"/>
          <w:caps w:val="0"/>
          <w:szCs w:val="24"/>
          <w:lang w:eastAsia="ar-SA"/>
        </w:rPr>
        <w:fldChar w:fldCharType="separate"/>
      </w:r>
      <w:r w:rsidR="00BF5327">
        <w:rPr>
          <w:rFonts w:cs="Arial"/>
          <w:bCs/>
          <w:caps w:val="0"/>
          <w:noProof/>
          <w:szCs w:val="24"/>
          <w:lang w:val="en-US" w:eastAsia="ar-SA"/>
        </w:rPr>
        <w:t>No table of figures entries found.</w:t>
      </w:r>
      <w:r>
        <w:fldChar w:fldCharType="end"/>
      </w:r>
    </w:p>
    <w:p w:rsidR="00A36C8B" w:rsidP="00591097" w:rsidRDefault="00A36C8B" w14:paraId="590B591E" w14:textId="77777777">
      <w:pPr>
        <w:pStyle w:val="Ttulo-Sumrios"/>
        <w:sectPr w:rsidR="00A36C8B" w:rsidSect="00A36C8B">
          <w:headerReference w:type="default" r:id="rId12"/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A36C8B" w:rsidP="00591097" w:rsidRDefault="00A36C8B" w14:paraId="2366CB56" w14:textId="77777777">
      <w:pPr>
        <w:pStyle w:val="Ttulo-Sumrios"/>
      </w:pPr>
      <w:r w:rsidRPr="00077AA6">
        <w:t xml:space="preserve">LISTA DE </w:t>
      </w:r>
      <w:r>
        <w:t>QUADROS</w:t>
      </w:r>
    </w:p>
    <w:p w:rsidR="00F17A45" w:rsidRDefault="00B118A1" w14:paraId="27A9E2DC" w14:textId="7E568169">
      <w:pPr>
        <w:pStyle w:val="TableofFigures"/>
        <w:rPr>
          <w:rFonts w:asciiTheme="minorHAnsi" w:hAnsiTheme="minorHAnsi" w:eastAsiaTheme="minorEastAsia" w:cstheme="minorBidi"/>
          <w:noProof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history="1" w:anchor="_Toc169645325">
        <w:r w:rsidRPr="00502C98" w:rsidR="00F17A45">
          <w:rPr>
            <w:rStyle w:val="Hyperlink"/>
            <w:noProof/>
          </w:rPr>
          <w:t>Quadro 1 – Quadro resumo das tarefas do PBL</w:t>
        </w:r>
        <w:r w:rsidR="00F17A45">
          <w:rPr>
            <w:noProof/>
            <w:webHidden/>
          </w:rPr>
          <w:tab/>
        </w:r>
        <w:r w:rsidR="00F17A45">
          <w:rPr>
            <w:noProof/>
            <w:webHidden/>
          </w:rPr>
          <w:fldChar w:fldCharType="begin"/>
        </w:r>
        <w:r w:rsidR="00F17A45">
          <w:rPr>
            <w:noProof/>
            <w:webHidden/>
          </w:rPr>
          <w:instrText xml:space="preserve"> PAGEREF _Toc169645325 \h </w:instrText>
        </w:r>
        <w:r w:rsidR="00F17A45">
          <w:rPr>
            <w:noProof/>
            <w:webHidden/>
          </w:rPr>
        </w:r>
        <w:r w:rsidR="00F17A45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12</w:t>
        </w:r>
        <w:r w:rsidR="00F17A45">
          <w:rPr>
            <w:noProof/>
            <w:webHidden/>
          </w:rPr>
          <w:fldChar w:fldCharType="end"/>
        </w:r>
      </w:hyperlink>
    </w:p>
    <w:p w:rsidR="00A36C8B" w:rsidP="00591097" w:rsidRDefault="00B118A1" w14:paraId="675FE214" w14:textId="3B70CCAB">
      <w:pPr>
        <w:pStyle w:val="Ttulo-Sumrios"/>
      </w:pPr>
      <w:r>
        <w:fldChar w:fldCharType="end"/>
      </w:r>
    </w:p>
    <w:p w:rsidR="00A36C8B" w:rsidP="00591097" w:rsidRDefault="00A36C8B" w14:paraId="64710862" w14:textId="77777777">
      <w:pPr>
        <w:pStyle w:val="Ttulo-Sumrios"/>
        <w:rPr>
          <w:lang w:eastAsia="ar-SA"/>
        </w:rPr>
      </w:pPr>
    </w:p>
    <w:p w:rsidR="00A36C8B" w:rsidP="00591097" w:rsidRDefault="00A36C8B" w14:paraId="5F5B7FC0" w14:textId="77777777">
      <w:pPr>
        <w:pStyle w:val="Ttulo-Sumrios"/>
        <w:rPr>
          <w:lang w:eastAsia="ar-SA"/>
        </w:rPr>
      </w:pPr>
    </w:p>
    <w:p w:rsidR="00A36C8B" w:rsidP="00591097" w:rsidRDefault="00A36C8B" w14:paraId="5440D505" w14:textId="77777777">
      <w:pPr>
        <w:pStyle w:val="Ttulo-Sumrios"/>
        <w:rPr>
          <w:lang w:eastAsia="ar-SA"/>
        </w:rPr>
        <w:sectPr w:rsidR="00A36C8B" w:rsidSect="00A36C8B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A36C8B" w:rsidP="00591097" w:rsidRDefault="00A36C8B" w14:paraId="56390CB6" w14:textId="77777777">
      <w:pPr>
        <w:pStyle w:val="Ttulo-Sumrios"/>
        <w:rPr>
          <w:lang w:eastAsia="ar-SA"/>
        </w:rPr>
      </w:pPr>
      <w:r w:rsidRPr="00077AA6">
        <w:t xml:space="preserve">LISTA DE </w:t>
      </w:r>
      <w:r>
        <w:t>TABELAS</w:t>
      </w:r>
    </w:p>
    <w:p w:rsidR="00A36C8B" w:rsidP="00591097" w:rsidRDefault="00B118A1" w14:paraId="3541126E" w14:textId="16245887">
      <w:pPr>
        <w:pStyle w:val="Ttulo-Sumrios"/>
        <w:rPr>
          <w:lang w:eastAsia="ar-SA"/>
        </w:rPr>
      </w:pPr>
      <w:r>
        <w:rPr>
          <w:rFonts w:cs="Calibri"/>
          <w:b w:val="0"/>
          <w:caps w:val="0"/>
        </w:rPr>
        <w:fldChar w:fldCharType="begin"/>
      </w:r>
      <w:r>
        <w:instrText xml:space="preserve"> TOC \h \z \c "Tabela" </w:instrText>
      </w:r>
      <w:r>
        <w:rPr>
          <w:rFonts w:cs="Calibri"/>
          <w:b w:val="0"/>
          <w:caps w:val="0"/>
        </w:rPr>
        <w:fldChar w:fldCharType="separate"/>
      </w:r>
      <w:r w:rsidR="00BF5327">
        <w:rPr>
          <w:rFonts w:cs="Calibri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  <w:r w:rsidR="00A36C8B">
        <w:rPr>
          <w:lang w:eastAsia="ar-SA"/>
        </w:rPr>
        <w:br w:type="page"/>
      </w:r>
      <w:r w:rsidR="00A36C8B">
        <w:rPr>
          <w:lang w:eastAsia="ar-SA"/>
        </w:rPr>
        <w:t>LISTA DE CÓDIGOS-FONTE</w:t>
      </w:r>
    </w:p>
    <w:p w:rsidR="002E35AE" w:rsidP="00591097" w:rsidRDefault="00B118A1" w14:paraId="181D49C9" w14:textId="0AFB4D58">
      <w:pPr>
        <w:pStyle w:val="Ttulo-Sumrios"/>
        <w:rPr>
          <w:lang w:eastAsia="ar-SA"/>
        </w:rPr>
      </w:pPr>
      <w:r>
        <w:rPr>
          <w:rFonts w:cs="Arial"/>
          <w:b w:val="0"/>
          <w:caps w:val="0"/>
          <w:lang w:eastAsia="ar-SA"/>
        </w:rPr>
        <w:fldChar w:fldCharType="begin"/>
      </w:r>
      <w:r>
        <w:rPr>
          <w:rFonts w:cs="Arial"/>
        </w:rPr>
        <w:instrText xml:space="preserve"> TOC \h \z \c "Código Fonte" </w:instrText>
      </w:r>
      <w:r>
        <w:rPr>
          <w:rFonts w:cs="Arial"/>
          <w:b w:val="0"/>
          <w:caps w:val="0"/>
          <w:lang w:eastAsia="ar-SA"/>
        </w:rPr>
        <w:fldChar w:fldCharType="separate"/>
      </w:r>
      <w:r w:rsidR="00F17A45">
        <w:rPr>
          <w:rFonts w:cs="Arial"/>
          <w:bCs/>
          <w:caps w:val="0"/>
          <w:noProof/>
          <w:lang w:val="en-US" w:eastAsia="ar-SA"/>
        </w:rPr>
        <w:t>No table of figures entries found.</w:t>
      </w:r>
      <w:r>
        <w:rPr>
          <w:rFonts w:cs="Arial"/>
        </w:rPr>
        <w:fldChar w:fldCharType="end"/>
      </w:r>
      <w:r w:rsidR="00A36C8B">
        <w:rPr>
          <w:rFonts w:cs="Arial"/>
        </w:rPr>
        <w:br w:type="page"/>
      </w:r>
      <w:r w:rsidR="002E35AE">
        <w:rPr>
          <w:lang w:eastAsia="ar-SA"/>
        </w:rPr>
        <w:t>LISTA DE ComandoS de prompt do sistema operacional</w:t>
      </w:r>
    </w:p>
    <w:p w:rsidR="002E35AE" w:rsidP="00591097" w:rsidRDefault="002E35AE" w14:paraId="5ADCE7E0" w14:textId="2F6A0E4C">
      <w:pPr>
        <w:pStyle w:val="Ttulo-Sumrios"/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</w:rPr>
        <w:instrText xml:space="preserve"> TOC \h \z \c "Comandos de prompt " </w:instrText>
      </w:r>
      <w:r>
        <w:rPr>
          <w:rFonts w:cs="Arial"/>
          <w:b w:val="0"/>
          <w:caps w:val="0"/>
        </w:rPr>
        <w:fldChar w:fldCharType="separate"/>
      </w:r>
      <w:r w:rsidR="00276B2B">
        <w:rPr>
          <w:rFonts w:cs="Arial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</w:p>
    <w:p w:rsidR="00A36C8B" w:rsidP="00591097" w:rsidRDefault="00A36C8B" w14:paraId="67B85FA7" w14:textId="77777777">
      <w:pPr>
        <w:pStyle w:val="Ttulo-Sumrios"/>
      </w:pPr>
    </w:p>
    <w:p w:rsidRPr="002E35AE" w:rsidR="00A36C8B" w:rsidP="002E35AE" w:rsidRDefault="00A36C8B" w14:paraId="273A7D5C" w14:textId="77777777">
      <w:pPr>
        <w:pStyle w:val="Comandodeprompt"/>
        <w:framePr w:wrap="around"/>
        <w:sectPr w:rsidRPr="002E35AE" w:rsidR="00A36C8B" w:rsidSect="00A36C8B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Pr="00316877" w:rsidR="00987BE0" w:rsidP="00591097" w:rsidRDefault="00987BE0" w14:paraId="09E7F749" w14:textId="77777777">
      <w:pPr>
        <w:pStyle w:val="Ttulo-Sumrios"/>
      </w:pPr>
      <w:r w:rsidRPr="00316877">
        <w:t>Sumário</w:t>
      </w:r>
    </w:p>
    <w:p w:rsidR="00BF5327" w:rsidRDefault="00987BE0" w14:paraId="0D9E9B71" w14:textId="2683212D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74946204">
        <w:r w:rsidRPr="00E15ABB" w:rsidR="00BF5327">
          <w:rPr>
            <w:rStyle w:val="Hyperlink"/>
          </w:rPr>
          <w:t>Potencializando o desempenho com NoSQL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_Toc174946204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11</w:t>
        </w:r>
        <w:r w:rsidR="00BF5327">
          <w:rPr>
            <w:webHidden/>
          </w:rPr>
          <w:fldChar w:fldCharType="end"/>
        </w:r>
      </w:hyperlink>
    </w:p>
    <w:p w:rsidR="00BF5327" w:rsidRDefault="00000000" w14:paraId="18BDEE75" w14:textId="1CA2A7C9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74946205">
        <w:r w:rsidRPr="00E15ABB" w:rsidR="00BF5327">
          <w:rPr>
            <w:rStyle w:val="Hyperlink"/>
          </w:rPr>
          <w:t>1 iNSTRUÇÕES PARA USO DO TEMPLATE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_Toc174946205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11</w:t>
        </w:r>
        <w:r w:rsidR="00BF5327">
          <w:rPr>
            <w:webHidden/>
          </w:rPr>
          <w:fldChar w:fldCharType="end"/>
        </w:r>
      </w:hyperlink>
    </w:p>
    <w:p w:rsidR="00BF5327" w:rsidRDefault="00000000" w14:paraId="4971BF04" w14:textId="6232C0DF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06">
        <w:r w:rsidRPr="00E15ABB" w:rsidR="00BF5327">
          <w:rPr>
            <w:rStyle w:val="Hyperlink"/>
            <w:noProof/>
          </w:rPr>
          <w:t>1.1 Template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_Toc174946206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11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2BB9E55B" w14:textId="3E624C65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07">
        <w:r w:rsidRPr="00E15ABB" w:rsidR="00BF5327">
          <w:rPr>
            <w:rStyle w:val="Hyperlink"/>
            <w:noProof/>
          </w:rPr>
          <w:t>1.1 Instruções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_Toc174946207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11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15A092ED" w14:textId="18CD5148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74946208">
        <w:r w:rsidRPr="00E15ABB" w:rsidR="00BF5327">
          <w:rPr>
            <w:rStyle w:val="Hyperlink"/>
          </w:rPr>
          <w:t>2 Contextualização do papel da TI em relação à LGPD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_Toc174946208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12</w:t>
        </w:r>
        <w:r w:rsidR="00BF5327">
          <w:rPr>
            <w:webHidden/>
          </w:rPr>
          <w:fldChar w:fldCharType="end"/>
        </w:r>
      </w:hyperlink>
    </w:p>
    <w:p w:rsidR="00BF5327" w:rsidRDefault="00000000" w14:paraId="4C3150C9" w14:textId="3E5B0B25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09">
        <w:r w:rsidRPr="00E15ABB" w:rsidR="00BF5327">
          <w:rPr>
            <w:rStyle w:val="Hyperlink"/>
            <w:noProof/>
          </w:rPr>
          <w:t>2.1 Aplicação da LGPD nas tarefas da TI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_Toc174946209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12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1AF4FBD3" w14:textId="6EBC4787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10">
        <w:r w:rsidRPr="00E15ABB" w:rsidR="00BF5327">
          <w:rPr>
            <w:rStyle w:val="Hyperlink"/>
            <w:noProof/>
          </w:rPr>
          <w:t>2.2 Aplicação da LGPD na plataforma de eCommerce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_Toc174946210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12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436D8819" w14:textId="7F2A08E6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74946211">
        <w:r w:rsidRPr="00E15ABB" w:rsidR="00BF5327">
          <w:rPr>
            <w:rStyle w:val="Hyperlink"/>
          </w:rPr>
          <w:t>3 RECOMENDAÇÕES DE PROTEÇÃO AOS DADOS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_Toc174946211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12</w:t>
        </w:r>
        <w:r w:rsidR="00BF5327">
          <w:rPr>
            <w:webHidden/>
          </w:rPr>
          <w:fldChar w:fldCharType="end"/>
        </w:r>
      </w:hyperlink>
    </w:p>
    <w:p w:rsidR="00BF5327" w:rsidRDefault="00000000" w14:paraId="5C0AF4A2" w14:textId="4DC630E6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12">
        <w:r w:rsidRPr="00E15ABB" w:rsidR="00BF5327">
          <w:rPr>
            <w:rStyle w:val="Hyperlink"/>
            <w:noProof/>
          </w:rPr>
          <w:t>3.1 Recomendação 1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_Toc174946212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12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2B57C49E" w14:textId="0BB2375D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13">
        <w:r w:rsidRPr="00E15ABB" w:rsidR="00BF5327">
          <w:rPr>
            <w:rStyle w:val="Hyperlink"/>
            <w:noProof/>
          </w:rPr>
          <w:t>3.2 Recomendação 2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_Toc174946213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13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611EAC1A" w14:textId="0D63375F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74946214">
        <w:r w:rsidRPr="00E15ABB" w:rsidR="00BF5327">
          <w:rPr>
            <w:rStyle w:val="Hyperlink"/>
          </w:rPr>
          <w:t>4 ANONIMIZAÇÃO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_Toc174946214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13</w:t>
        </w:r>
        <w:r w:rsidR="00BF5327">
          <w:rPr>
            <w:webHidden/>
          </w:rPr>
          <w:fldChar w:fldCharType="end"/>
        </w:r>
      </w:hyperlink>
    </w:p>
    <w:p w:rsidR="00BF5327" w:rsidRDefault="00000000" w14:paraId="70BD3EF4" w14:textId="326135ED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15">
        <w:r w:rsidRPr="00E15ABB" w:rsidR="00BF5327">
          <w:rPr>
            <w:rStyle w:val="Hyperlink"/>
            <w:noProof/>
          </w:rPr>
          <w:t>4.1 Relação de Dados de Clientes Disponíveis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_Toc174946215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13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27250ADB" w14:textId="77A7474B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74946216">
        <w:r w:rsidRPr="00E15ABB" w:rsidR="00BF5327">
          <w:rPr>
            <w:rStyle w:val="Hyperlink"/>
            <w:noProof/>
          </w:rPr>
          <w:t>4.1 Definição de Dados para Anonimização</w:t>
        </w:r>
        <w:r w:rsidR="00BF5327">
          <w:rPr>
            <w:noProof/>
            <w:webHidden/>
          </w:rPr>
          <w:tab/>
        </w:r>
        <w:r w:rsidR="00BF5327">
          <w:rPr>
            <w:noProof/>
            <w:webHidden/>
          </w:rPr>
          <w:fldChar w:fldCharType="begin"/>
        </w:r>
        <w:r w:rsidR="00BF5327">
          <w:rPr>
            <w:noProof/>
            <w:webHidden/>
          </w:rPr>
          <w:instrText xml:space="preserve"> PAGEREF _Toc174946216 \h </w:instrText>
        </w:r>
        <w:r w:rsidR="00BF5327">
          <w:rPr>
            <w:noProof/>
            <w:webHidden/>
          </w:rPr>
        </w:r>
        <w:r w:rsidR="00BF5327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13</w:t>
        </w:r>
        <w:r w:rsidR="00BF5327">
          <w:rPr>
            <w:noProof/>
            <w:webHidden/>
          </w:rPr>
          <w:fldChar w:fldCharType="end"/>
        </w:r>
      </w:hyperlink>
    </w:p>
    <w:p w:rsidR="00BF5327" w:rsidRDefault="00000000" w14:paraId="531E42E8" w14:textId="54C898EB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74946217">
        <w:r w:rsidRPr="00E15ABB" w:rsidR="00BF5327">
          <w:rPr>
            <w:rStyle w:val="Hyperlink"/>
          </w:rPr>
          <w:t>REFERÊNCIAS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_Toc174946217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13</w:t>
        </w:r>
        <w:r w:rsidR="00BF5327">
          <w:rPr>
            <w:webHidden/>
          </w:rPr>
          <w:fldChar w:fldCharType="end"/>
        </w:r>
      </w:hyperlink>
    </w:p>
    <w:p w:rsidR="00BF5327" w:rsidRDefault="00000000" w14:paraId="4AF9A5D5" w14:textId="063A4366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74946218">
        <w:r w:rsidRPr="00E15ABB" w:rsidR="00BF5327">
          <w:rPr>
            <w:rStyle w:val="Hyperlink"/>
          </w:rPr>
          <w:t>GLOSSÁRIO</w:t>
        </w:r>
        <w:r w:rsidR="00BF5327">
          <w:rPr>
            <w:webHidden/>
          </w:rPr>
          <w:tab/>
        </w:r>
        <w:r w:rsidR="00BF5327">
          <w:rPr>
            <w:webHidden/>
          </w:rPr>
          <w:fldChar w:fldCharType="begin"/>
        </w:r>
        <w:r w:rsidR="00BF5327">
          <w:rPr>
            <w:webHidden/>
          </w:rPr>
          <w:instrText xml:space="preserve"> PAGEREF _Toc174946218 \h </w:instrText>
        </w:r>
        <w:r w:rsidR="00BF5327">
          <w:rPr>
            <w:webHidden/>
          </w:rPr>
        </w:r>
        <w:r w:rsidR="00BF5327">
          <w:rPr>
            <w:webHidden/>
          </w:rPr>
          <w:fldChar w:fldCharType="separate"/>
        </w:r>
        <w:r w:rsidR="00BF5327">
          <w:rPr>
            <w:webHidden/>
          </w:rPr>
          <w:t>14</w:t>
        </w:r>
        <w:r w:rsidR="00BF5327">
          <w:rPr>
            <w:webHidden/>
          </w:rPr>
          <w:fldChar w:fldCharType="end"/>
        </w:r>
      </w:hyperlink>
    </w:p>
    <w:p w:rsidR="00987BE0" w:rsidP="00987BE0" w:rsidRDefault="00987BE0" w14:paraId="5CDA8CF9" w14:textId="665BB744">
      <w:r>
        <w:fldChar w:fldCharType="end"/>
      </w:r>
    </w:p>
    <w:p w:rsidR="00A36C8B" w:rsidP="00591097" w:rsidRDefault="00A36C8B" w14:paraId="475F19B4" w14:textId="77777777">
      <w:pPr>
        <w:pStyle w:val="Ttulo-Sumrios"/>
      </w:pPr>
      <w:r>
        <w:t xml:space="preserve"> </w:t>
      </w:r>
    </w:p>
    <w:p w:rsidR="00AB2BE5" w:rsidRDefault="00AB2BE5" w14:paraId="2669E1CA" w14:textId="77777777">
      <w:pPr>
        <w:spacing w:after="160" w:line="259" w:lineRule="auto"/>
        <w:ind w:firstLine="0"/>
        <w:jc w:val="left"/>
        <w:rPr>
          <w:rFonts w:cs="Arial"/>
          <w:lang w:eastAsia="ar-SA"/>
        </w:rPr>
      </w:pPr>
      <w:r>
        <w:rPr>
          <w:rFonts w:cs="Arial"/>
        </w:rPr>
        <w:br w:type="page"/>
      </w:r>
    </w:p>
    <w:p w:rsidRPr="00C73210" w:rsidR="000F0E4E" w:rsidP="00C73210" w:rsidRDefault="00F878D3" w14:paraId="6E9B8BAB" w14:textId="60000D6A">
      <w:pPr>
        <w:pStyle w:val="Heading1"/>
      </w:pPr>
      <w:bookmarkStart w:name="_Toc174946204" w:id="0"/>
      <w:r w:rsidRPr="00BC3392">
        <w:rPr>
          <w:rStyle w:val="Strong"/>
          <w:b/>
        </w:rPr>
        <w:t>Potencializando o desempenho com NoSQL</w:t>
      </w:r>
      <w:bookmarkEnd w:id="0"/>
      <w:r w:rsidRPr="00BC3392" w:rsidR="00BC3392">
        <w:t xml:space="preserve"> </w:t>
      </w:r>
    </w:p>
    <w:p w:rsidRPr="00A36C8B" w:rsidR="00987BE0" w:rsidP="00A36C8B" w:rsidRDefault="00C73210" w14:paraId="4707BC3A" w14:textId="18D3BBF1">
      <w:pPr>
        <w:pStyle w:val="Heading1"/>
      </w:pPr>
      <w:bookmarkStart w:name="_Toc174946205" w:id="1"/>
      <w:r>
        <w:t>1</w:t>
      </w:r>
      <w:r w:rsidR="00A36C8B">
        <w:t xml:space="preserve"> </w:t>
      </w:r>
      <w:r w:rsidR="00BC3392">
        <w:t>iN</w:t>
      </w:r>
      <w:r w:rsidR="00A466EE">
        <w:t>S</w:t>
      </w:r>
      <w:r w:rsidR="00BC3392">
        <w:t>TRUÇÕES PARA USO DO TEMPLATE</w:t>
      </w:r>
      <w:bookmarkEnd w:id="1"/>
    </w:p>
    <w:p w:rsidRPr="000F0E4E" w:rsidR="00987BE0" w:rsidP="00F643C9" w:rsidRDefault="00A36C8B" w14:paraId="0ECCDF9B" w14:textId="38D49670">
      <w:pPr>
        <w:pStyle w:val="Heading2"/>
      </w:pPr>
      <w:bookmarkStart w:name="_Toc174946206" w:id="2"/>
      <w:r>
        <w:t xml:space="preserve">1.1 </w:t>
      </w:r>
      <w:r w:rsidR="00C45868">
        <w:t>Template</w:t>
      </w:r>
      <w:bookmarkEnd w:id="2"/>
    </w:p>
    <w:p w:rsidR="00987BE0" w:rsidP="00A36C8B" w:rsidRDefault="00C45868" w14:paraId="0C124A23" w14:textId="7B8AB3A6">
      <w:pPr>
        <w:rPr>
          <w:lang w:val="en-US"/>
        </w:rPr>
      </w:pPr>
      <w:r w:rsidRPr="00C45868">
        <w:rPr>
          <w:lang w:val="en-US"/>
        </w:rPr>
        <w:t xml:space="preserve">Um template é um </w:t>
      </w:r>
      <w:proofErr w:type="spellStart"/>
      <w:r w:rsidRPr="00C45868">
        <w:rPr>
          <w:lang w:val="en-US"/>
        </w:rPr>
        <w:t>modelo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predefinido</w:t>
      </w:r>
      <w:proofErr w:type="spellEnd"/>
      <w:r w:rsidRPr="00C45868">
        <w:rPr>
          <w:lang w:val="en-US"/>
        </w:rPr>
        <w:t xml:space="preserve"> que </w:t>
      </w:r>
      <w:proofErr w:type="spellStart"/>
      <w:r w:rsidRPr="00C45868">
        <w:rPr>
          <w:lang w:val="en-US"/>
        </w:rPr>
        <w:t>simplifica</w:t>
      </w:r>
      <w:proofErr w:type="spellEnd"/>
      <w:r w:rsidRPr="00C45868">
        <w:rPr>
          <w:lang w:val="en-US"/>
        </w:rPr>
        <w:t xml:space="preserve"> e </w:t>
      </w:r>
      <w:proofErr w:type="spellStart"/>
      <w:r w:rsidRPr="00C45868">
        <w:rPr>
          <w:lang w:val="en-US"/>
        </w:rPr>
        <w:t>padroniza</w:t>
      </w:r>
      <w:proofErr w:type="spellEnd"/>
      <w:r w:rsidRPr="00C45868">
        <w:rPr>
          <w:lang w:val="en-US"/>
        </w:rPr>
        <w:t xml:space="preserve"> a </w:t>
      </w:r>
      <w:proofErr w:type="spellStart"/>
      <w:r w:rsidRPr="00C45868">
        <w:rPr>
          <w:lang w:val="en-US"/>
        </w:rPr>
        <w:t>criação</w:t>
      </w:r>
      <w:proofErr w:type="spellEnd"/>
      <w:r w:rsidRPr="00C45868">
        <w:rPr>
          <w:lang w:val="en-US"/>
        </w:rPr>
        <w:t xml:space="preserve"> de </w:t>
      </w:r>
      <w:proofErr w:type="spellStart"/>
      <w:r w:rsidRPr="00C45868">
        <w:rPr>
          <w:lang w:val="en-US"/>
        </w:rPr>
        <w:t>documentos</w:t>
      </w:r>
      <w:proofErr w:type="spellEnd"/>
      <w:r w:rsidRPr="00C45868">
        <w:rPr>
          <w:lang w:val="en-US"/>
        </w:rPr>
        <w:t xml:space="preserve">, </w:t>
      </w:r>
      <w:proofErr w:type="spellStart"/>
      <w:r w:rsidRPr="00C45868">
        <w:rPr>
          <w:lang w:val="en-US"/>
        </w:rPr>
        <w:t>páginas</w:t>
      </w:r>
      <w:proofErr w:type="spellEnd"/>
      <w:r w:rsidRPr="00C45868">
        <w:rPr>
          <w:lang w:val="en-US"/>
        </w:rPr>
        <w:t xml:space="preserve"> da web </w:t>
      </w:r>
      <w:proofErr w:type="spellStart"/>
      <w:r w:rsidRPr="00C45868">
        <w:rPr>
          <w:lang w:val="en-US"/>
        </w:rPr>
        <w:t>ou</w:t>
      </w:r>
      <w:proofErr w:type="spellEnd"/>
      <w:r w:rsidRPr="00C45868">
        <w:rPr>
          <w:lang w:val="en-US"/>
        </w:rPr>
        <w:t xml:space="preserve"> outros </w:t>
      </w:r>
      <w:proofErr w:type="spellStart"/>
      <w:r w:rsidRPr="00C45868">
        <w:rPr>
          <w:lang w:val="en-US"/>
        </w:rPr>
        <w:t>elementos</w:t>
      </w:r>
      <w:proofErr w:type="spellEnd"/>
      <w:r w:rsidRPr="00C45868">
        <w:rPr>
          <w:lang w:val="en-US"/>
        </w:rPr>
        <w:t xml:space="preserve"> de design, </w:t>
      </w:r>
      <w:proofErr w:type="spellStart"/>
      <w:r w:rsidRPr="00C45868">
        <w:rPr>
          <w:lang w:val="en-US"/>
        </w:rPr>
        <w:t>permitindo</w:t>
      </w:r>
      <w:proofErr w:type="spellEnd"/>
      <w:r w:rsidRPr="00C45868">
        <w:rPr>
          <w:lang w:val="en-US"/>
        </w:rPr>
        <w:t xml:space="preserve"> que </w:t>
      </w:r>
      <w:proofErr w:type="spellStart"/>
      <w:r w:rsidRPr="00C45868">
        <w:rPr>
          <w:lang w:val="en-US"/>
        </w:rPr>
        <w:t>usuários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preencham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apenas</w:t>
      </w:r>
      <w:proofErr w:type="spellEnd"/>
      <w:r w:rsidRPr="00C45868">
        <w:rPr>
          <w:lang w:val="en-US"/>
        </w:rPr>
        <w:t xml:space="preserve"> as partes </w:t>
      </w:r>
      <w:proofErr w:type="spellStart"/>
      <w:r w:rsidRPr="00C45868">
        <w:rPr>
          <w:lang w:val="en-US"/>
        </w:rPr>
        <w:t>específicas</w:t>
      </w:r>
      <w:proofErr w:type="spellEnd"/>
      <w:r w:rsidRPr="00C45868">
        <w:rPr>
          <w:lang w:val="en-US"/>
        </w:rPr>
        <w:t xml:space="preserve">, </w:t>
      </w:r>
      <w:proofErr w:type="spellStart"/>
      <w:r w:rsidRPr="00C45868">
        <w:rPr>
          <w:lang w:val="en-US"/>
        </w:rPr>
        <w:t>economizando</w:t>
      </w:r>
      <w:proofErr w:type="spellEnd"/>
      <w:r w:rsidRPr="00C45868">
        <w:rPr>
          <w:lang w:val="en-US"/>
        </w:rPr>
        <w:t xml:space="preserve"> tempo e </w:t>
      </w:r>
      <w:proofErr w:type="spellStart"/>
      <w:r w:rsidRPr="00C45868">
        <w:rPr>
          <w:lang w:val="en-US"/>
        </w:rPr>
        <w:t>garantindo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consistência</w:t>
      </w:r>
      <w:proofErr w:type="spellEnd"/>
      <w:r w:rsidRPr="00C45868">
        <w:rPr>
          <w:lang w:val="en-US"/>
        </w:rPr>
        <w:t xml:space="preserve"> visual </w:t>
      </w:r>
      <w:proofErr w:type="spellStart"/>
      <w:r w:rsidRPr="00C45868">
        <w:rPr>
          <w:lang w:val="en-US"/>
        </w:rPr>
        <w:t>ou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estrutural</w:t>
      </w:r>
      <w:proofErr w:type="spellEnd"/>
      <w:r w:rsidRPr="00C45868">
        <w:rPr>
          <w:lang w:val="en-US"/>
        </w:rPr>
        <w:t>.</w:t>
      </w:r>
      <w:r>
        <w:rPr>
          <w:lang w:val="en-US"/>
        </w:rPr>
        <w:t xml:space="preserve"> </w:t>
      </w:r>
    </w:p>
    <w:p w:rsidRPr="00C45868" w:rsidR="00C45868" w:rsidP="00C45868" w:rsidRDefault="00C45868" w14:paraId="0772D788" w14:textId="64E0D758">
      <w:pPr>
        <w:pStyle w:val="BodyText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instruções</w:t>
      </w:r>
      <w:proofErr w:type="spellEnd"/>
      <w:r>
        <w:rPr>
          <w:lang w:val="en-US"/>
        </w:rPr>
        <w:t xml:space="preserve"> </w:t>
      </w:r>
      <w:proofErr w:type="spellStart"/>
      <w:r w:rsidR="00781256">
        <w:rPr>
          <w:lang w:val="en-US"/>
        </w:rPr>
        <w:t>nesse</w:t>
      </w:r>
      <w:proofErr w:type="spellEnd"/>
      <w:r w:rsidR="00781256">
        <w:rPr>
          <w:lang w:val="en-US"/>
        </w:rPr>
        <w:t xml:space="preserve"> e use </w:t>
      </w:r>
      <w:proofErr w:type="spellStart"/>
      <w:r w:rsidR="00781256">
        <w:rPr>
          <w:lang w:val="en-US"/>
        </w:rPr>
        <w:t>o</w:t>
      </w:r>
      <w:proofErr w:type="spellEnd"/>
      <w:r w:rsidR="00781256">
        <w:rPr>
          <w:lang w:val="en-US"/>
        </w:rPr>
        <w:t xml:space="preserve"> template a </w:t>
      </w:r>
      <w:proofErr w:type="spellStart"/>
      <w:r w:rsidR="00781256">
        <w:rPr>
          <w:lang w:val="en-US"/>
        </w:rPr>
        <w:t>partir</w:t>
      </w:r>
      <w:proofErr w:type="spellEnd"/>
      <w:r w:rsidR="00781256">
        <w:rPr>
          <w:lang w:val="en-US"/>
        </w:rPr>
        <w:t xml:space="preserve"> d</w:t>
      </w:r>
      <w:r w:rsidR="00A466EE">
        <w:rPr>
          <w:lang w:val="en-US"/>
        </w:rPr>
        <w:t xml:space="preserve">a </w:t>
      </w:r>
      <w:proofErr w:type="spellStart"/>
      <w:r w:rsidR="00A466EE">
        <w:rPr>
          <w:lang w:val="en-US"/>
        </w:rPr>
        <w:t>seção</w:t>
      </w:r>
      <w:proofErr w:type="spellEnd"/>
      <w:r w:rsidR="00A466EE">
        <w:rPr>
          <w:lang w:val="en-US"/>
        </w:rPr>
        <w:t xml:space="preserve"> </w:t>
      </w:r>
      <w:r w:rsidR="00781256">
        <w:rPr>
          <w:lang w:val="en-US"/>
        </w:rPr>
        <w:t>2</w:t>
      </w:r>
    </w:p>
    <w:p w:rsidRPr="000F0E4E" w:rsidR="00C45868" w:rsidP="00C45868" w:rsidRDefault="00C45868" w14:paraId="368FC013" w14:textId="06E76DEB">
      <w:pPr>
        <w:pStyle w:val="Heading2"/>
      </w:pPr>
      <w:bookmarkStart w:name="_Toc174946207" w:id="3"/>
      <w:r>
        <w:t>1.1 Instruções</w:t>
      </w:r>
      <w:bookmarkEnd w:id="3"/>
    </w:p>
    <w:p w:rsidR="00A466EE" w:rsidP="00781256" w:rsidRDefault="003C1B66" w14:paraId="6DFD3E04" w14:textId="0386C259">
      <w:pPr>
        <w:pStyle w:val="BodyText"/>
        <w:ind w:firstLine="0"/>
        <w:rPr>
          <w:lang w:val="en-US"/>
        </w:rPr>
      </w:pPr>
      <w:r w:rsidRPr="320A890C">
        <w:t xml:space="preserve">O template está dividido por </w:t>
      </w:r>
      <w:r w:rsidRPr="320A890C" w:rsidR="00A466EE">
        <w:t>seções</w:t>
      </w:r>
      <w:r w:rsidRPr="320A890C">
        <w:t xml:space="preserve"> que representam pedidos feitos para o PBL. No template iremos encontrar exemplos </w:t>
      </w:r>
      <w:r w:rsidRPr="320A890C" w:rsidR="00A466EE">
        <w:t xml:space="preserve">ilustrativos </w:t>
      </w:r>
      <w:r w:rsidRPr="320A890C">
        <w:t>de entregas,</w:t>
      </w:r>
      <w:r w:rsidRPr="320A890C" w:rsidR="00A466EE">
        <w:t xml:space="preserve"> </w:t>
      </w:r>
      <w:r w:rsidRPr="320A890C" w:rsidR="4E1E5963">
        <w:t>cujo</w:t>
      </w:r>
      <w:r w:rsidRPr="320A890C" w:rsidR="00A466EE">
        <w:t xml:space="preserve"> contexto não tem relação ao que está sendo solicitado </w:t>
      </w:r>
      <w:r w:rsidRPr="320A890C" w:rsidR="77627E29">
        <w:t>n</w:t>
      </w:r>
      <w:r w:rsidRPr="320A890C" w:rsidR="00A466EE">
        <w:t xml:space="preserve">o </w:t>
      </w:r>
      <w:r w:rsidRPr="320A890C" w:rsidR="17766AEA">
        <w:t>PBL</w:t>
      </w:r>
      <w:r w:rsidRPr="320A890C" w:rsidR="00A466EE">
        <w:t xml:space="preserve">. </w:t>
      </w:r>
      <w:r w:rsidRPr="320A890C">
        <w:t xml:space="preserve"> </w:t>
      </w:r>
    </w:p>
    <w:p w:rsidR="00A466EE" w:rsidP="00781256" w:rsidRDefault="00A466EE" w14:paraId="69410C48" w14:textId="597AD537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Ao usar o template, </w:t>
      </w:r>
      <w:proofErr w:type="spellStart"/>
      <w:r>
        <w:rPr>
          <w:lang w:val="en-US"/>
        </w:rPr>
        <w:t>apague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seção</w:t>
      </w:r>
      <w:proofErr w:type="spellEnd"/>
      <w:r>
        <w:rPr>
          <w:lang w:val="en-US"/>
        </w:rPr>
        <w:t xml:space="preserve"> 1 de </w:t>
      </w:r>
      <w:proofErr w:type="spellStart"/>
      <w:r>
        <w:rPr>
          <w:lang w:val="en-US"/>
        </w:rPr>
        <w:t>instruções</w:t>
      </w:r>
      <w:proofErr w:type="spellEnd"/>
      <w:r>
        <w:rPr>
          <w:lang w:val="en-US"/>
        </w:rPr>
        <w:t xml:space="preserve"> para que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fique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organizado</w:t>
      </w:r>
      <w:proofErr w:type="spellEnd"/>
      <w:r>
        <w:rPr>
          <w:lang w:val="en-US"/>
        </w:rPr>
        <w:t>.</w:t>
      </w:r>
    </w:p>
    <w:p w:rsidR="00A466EE" w:rsidP="00781256" w:rsidRDefault="00A466EE" w14:paraId="736CCE5B" w14:textId="443F39B1">
      <w:pPr>
        <w:pStyle w:val="BodyText"/>
        <w:ind w:firstLine="0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esqueça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salvar</w:t>
      </w:r>
      <w:proofErr w:type="spellEnd"/>
      <w:r>
        <w:rPr>
          <w:lang w:val="en-US"/>
        </w:rPr>
        <w:t xml:space="preserve"> o template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.pdf para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entrega</w:t>
      </w:r>
      <w:proofErr w:type="spellEnd"/>
      <w:r>
        <w:rPr>
          <w:lang w:val="en-US"/>
        </w:rPr>
        <w:t>.</w:t>
      </w:r>
    </w:p>
    <w:p w:rsidR="00A466EE" w:rsidP="001A69AD" w:rsidRDefault="001A69AD" w14:paraId="198CC0EF" w14:textId="491601CC">
      <w:pPr>
        <w:pStyle w:val="TXTRESUMO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</w:t>
      </w:r>
      <w:r w:rsidR="00A466EE">
        <w:rPr>
          <w:lang w:val="en-US"/>
        </w:rPr>
        <w:t xml:space="preserve"> um Quadro </w:t>
      </w:r>
      <w:proofErr w:type="spellStart"/>
      <w:r w:rsidR="00A466EE">
        <w:rPr>
          <w:lang w:val="en-US"/>
        </w:rPr>
        <w:t>Resumo</w:t>
      </w:r>
      <w:proofErr w:type="spellEnd"/>
      <w:r w:rsidR="00A466EE">
        <w:rPr>
          <w:lang w:val="en-US"/>
        </w:rPr>
        <w:t xml:space="preserve"> das </w:t>
      </w:r>
      <w:proofErr w:type="spellStart"/>
      <w:r w:rsidR="00A466EE">
        <w:rPr>
          <w:lang w:val="en-US"/>
        </w:rPr>
        <w:t>tarefas</w:t>
      </w:r>
      <w:proofErr w:type="spellEnd"/>
      <w:r>
        <w:rPr>
          <w:lang w:val="en-US"/>
        </w:rPr>
        <w:t>:</w:t>
      </w:r>
    </w:p>
    <w:p w:rsidR="001A69AD" w:rsidP="001A69AD" w:rsidRDefault="001A69AD" w14:paraId="066FA7B2" w14:textId="77777777">
      <w:pPr>
        <w:pStyle w:val="TXTRESUM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A69AD" w:rsidTr="6091B158" w14:paraId="73C51F3A" w14:textId="77777777">
        <w:tc>
          <w:tcPr>
            <w:tcW w:w="9061" w:type="dxa"/>
          </w:tcPr>
          <w:p w:rsidR="00A53080" w:rsidP="001A69AD" w:rsidRDefault="00FB79E3" w14:paraId="41BDC5CC" w14:textId="41ABBBB1">
            <w:pPr>
              <w:pStyle w:val="TXTRESUM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Solicitação</w:t>
            </w:r>
            <w:proofErr w:type="spellEnd"/>
            <w:r w:rsidR="00A53080">
              <w:rPr>
                <w:lang w:val="en-US"/>
              </w:rPr>
              <w:t xml:space="preserve">. </w:t>
            </w:r>
          </w:p>
          <w:p w:rsidRPr="00A53080" w:rsidR="00A53080" w:rsidP="00A53080" w:rsidRDefault="00FB79E3" w14:paraId="651FACAF" w14:textId="5E578B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Um roteiro de trabalho para a empresa Melhores Compras se adequar a LGPD </w:t>
            </w:r>
            <w:r w:rsidRPr="00A53080" w:rsidR="00A53080">
              <w:rPr>
                <w:szCs w:val="24"/>
              </w:rPr>
              <w:t>.</w:t>
            </w:r>
          </w:p>
          <w:p w:rsidR="00A53080" w:rsidP="001A69AD" w:rsidRDefault="00A53080" w14:paraId="005580F4" w14:textId="77777777">
            <w:pPr>
              <w:pStyle w:val="TXTRESUMO"/>
              <w:rPr>
                <w:lang w:val="en-US"/>
              </w:rPr>
            </w:pPr>
          </w:p>
          <w:p w:rsidR="003B1892" w:rsidP="001A69AD" w:rsidRDefault="00A53080" w14:paraId="72B48283" w14:textId="61FEA038">
            <w:pPr>
              <w:pStyle w:val="TXTRESUMO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partir</w:t>
            </w:r>
            <w:proofErr w:type="spellEnd"/>
            <w:r>
              <w:rPr>
                <w:lang w:val="en-US"/>
              </w:rPr>
              <w:t xml:space="preserve"> deles </w:t>
            </w:r>
            <w:proofErr w:type="spellStart"/>
            <w:r>
              <w:rPr>
                <w:lang w:val="en-US"/>
              </w:rPr>
              <w:t>desenvolva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passos</w:t>
            </w:r>
            <w:proofErr w:type="spellEnd"/>
            <w:r>
              <w:rPr>
                <w:lang w:val="en-US"/>
              </w:rPr>
              <w:t>:</w:t>
            </w:r>
          </w:p>
          <w:p w:rsidR="00A53080" w:rsidP="00A53080" w:rsidRDefault="00A53080" w14:paraId="56019158" w14:textId="38298610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bookmarkStart w:name="_Hlk174944666" w:id="4"/>
            <w:r w:rsidRPr="00A53080">
              <w:rPr>
                <w:rFonts w:ascii="Arial" w:hAnsi="Arial" w:cs="Arial"/>
              </w:rPr>
              <w:t xml:space="preserve">Contextualização do </w:t>
            </w:r>
            <w:r w:rsidR="00FB79E3">
              <w:rPr>
                <w:rFonts w:ascii="Arial" w:hAnsi="Arial" w:cs="Arial"/>
              </w:rPr>
              <w:t>papel da TI em relação à LGPD</w:t>
            </w:r>
          </w:p>
          <w:bookmarkEnd w:id="4"/>
          <w:p w:rsidR="00FB79E3" w:rsidP="00FB79E3" w:rsidRDefault="00FB79E3" w14:paraId="6E66A7C4" w14:textId="1341684D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Frente as tarefas diárias da própria TI</w:t>
            </w:r>
          </w:p>
          <w:p w:rsidRPr="00A53080" w:rsidR="00FB79E3" w:rsidP="00FB79E3" w:rsidRDefault="00FB79E3" w14:paraId="0B9004CA" w14:textId="6D449114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Frente à plataforma de eCommerce</w:t>
            </w:r>
          </w:p>
          <w:p w:rsidRPr="00A53080" w:rsidR="00A53080" w:rsidP="00A53080" w:rsidRDefault="00FB79E3" w14:paraId="1531BC6E" w14:textId="5FAA6B5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Recomendações de proteção aos dados</w:t>
            </w:r>
          </w:p>
          <w:p w:rsidRPr="00A53080" w:rsidR="00A53080" w:rsidP="00A53080" w:rsidRDefault="00FB79E3" w14:paraId="30168B2C" w14:textId="5E6A5ACB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Destacar no mínimo duas recomendações</w:t>
            </w:r>
          </w:p>
          <w:p w:rsidR="00A53080" w:rsidP="00A53080" w:rsidRDefault="00FB79E3" w14:paraId="6BE5EE33" w14:textId="639E8A5A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 benefício de cada recomendação</w:t>
            </w:r>
          </w:p>
          <w:p w:rsidRPr="00A53080" w:rsidR="00A53080" w:rsidP="00A53080" w:rsidRDefault="00FB79E3" w14:paraId="6EF004D9" w14:textId="3F21A284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Anonimização</w:t>
            </w:r>
          </w:p>
          <w:p w:rsidRPr="00A53080" w:rsidR="00A53080" w:rsidP="00A53080" w:rsidRDefault="001C1934" w14:paraId="08F6EF72" w14:textId="59695945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Relacionar todos os dados de clientes disponíveis </w:t>
            </w:r>
          </w:p>
          <w:p w:rsidRPr="00A53080" w:rsidR="00A53080" w:rsidP="00A53080" w:rsidRDefault="001C1934" w14:paraId="044CB093" w14:textId="5CBEB3FD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dois dados para serem anonimizados</w:t>
            </w:r>
          </w:p>
          <w:p w:rsidRPr="001C1934" w:rsidR="001A69AD" w:rsidP="001C1934" w:rsidRDefault="001C1934" w14:paraId="60E607C6" w14:textId="3215D540">
            <w:pPr>
              <w:pStyle w:val="NormalWeb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 as escolha</w:t>
            </w:r>
          </w:p>
        </w:tc>
      </w:tr>
    </w:tbl>
    <w:p w:rsidR="00670DC9" w:rsidP="00670DC9" w:rsidRDefault="00670DC9" w14:paraId="1BBC3BE9" w14:textId="04BDD184">
      <w:pPr>
        <w:pStyle w:val="Caption"/>
      </w:pPr>
      <w:bookmarkStart w:name="_Toc456087166" w:id="5"/>
      <w:bookmarkStart w:name="_Toc169645325" w:id="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390223">
        <w:t xml:space="preserve"> –</w:t>
      </w:r>
      <w:bookmarkEnd w:id="5"/>
      <w:r w:rsidRPr="00670DC9">
        <w:t xml:space="preserve"> Quadro resumo das tarefas do PBL</w:t>
      </w:r>
      <w:bookmarkEnd w:id="6"/>
    </w:p>
    <w:p w:rsidR="001A69AD" w:rsidP="001A69AD" w:rsidRDefault="001A69AD" w14:paraId="3127A00A" w14:textId="5D12B5A4">
      <w:pPr>
        <w:pStyle w:val="Caption"/>
      </w:pPr>
      <w:r w:rsidRPr="00C80B77">
        <w:t>Fonte: Elaborado pelo autor</w:t>
      </w:r>
      <w:r>
        <w:t>a</w:t>
      </w:r>
      <w:r w:rsidRPr="00C80B77">
        <w:t xml:space="preserve"> (</w:t>
      </w:r>
      <w:r>
        <w:t>2024</w:t>
      </w:r>
      <w:r w:rsidRPr="00C80B77">
        <w:t>)</w:t>
      </w:r>
    </w:p>
    <w:p w:rsidRPr="00C45868" w:rsidR="00781256" w:rsidP="00781256" w:rsidRDefault="00781256" w14:paraId="0AFB8EE1" w14:textId="77777777">
      <w:pPr>
        <w:pStyle w:val="BodyText"/>
        <w:ind w:firstLine="0"/>
        <w:rPr>
          <w:lang w:val="en-US"/>
        </w:rPr>
      </w:pPr>
    </w:p>
    <w:p w:rsidR="00987BE0" w:rsidP="00556B5B" w:rsidRDefault="0076599A" w14:paraId="0A4BA583" w14:textId="6FDE489E">
      <w:pPr>
        <w:pStyle w:val="Heading1"/>
      </w:pPr>
      <w:bookmarkStart w:name="_Toc174946208" w:id="7"/>
      <w:r>
        <w:t>2</w:t>
      </w:r>
      <w:r w:rsidR="00556B5B">
        <w:t xml:space="preserve"> </w:t>
      </w:r>
      <w:r w:rsidRPr="001C1934" w:rsidR="001C1934">
        <w:t>Contextualização do papel da TI em relação à LGPD</w:t>
      </w:r>
      <w:bookmarkEnd w:id="7"/>
      <w:r w:rsidR="00A53080">
        <w:t xml:space="preserve"> </w:t>
      </w:r>
    </w:p>
    <w:p w:rsidRPr="001C1934" w:rsidR="001C1934" w:rsidP="001C1934" w:rsidRDefault="001C1934" w14:paraId="560683B9" w14:textId="52F8453F">
      <w:pPr>
        <w:pStyle w:val="ListParagraph"/>
      </w:pPr>
      <w:r>
        <w:t>Descreva o papel da TI frente a LGPD.</w:t>
      </w:r>
    </w:p>
    <w:p w:rsidR="00987BE0" w:rsidP="00F643C9" w:rsidRDefault="0076599A" w14:paraId="13194399" w14:textId="489DD0A0">
      <w:pPr>
        <w:pStyle w:val="Heading2"/>
      </w:pPr>
      <w:bookmarkStart w:name="_Toc453257313" w:id="8"/>
      <w:bookmarkStart w:name="_Toc453259182" w:id="9"/>
      <w:bookmarkStart w:name="_Toc453259469" w:id="10"/>
      <w:bookmarkStart w:name="_Toc453259484" w:id="11"/>
      <w:bookmarkStart w:name="_Toc453604866" w:id="12"/>
      <w:bookmarkStart w:name="_Toc453604883" w:id="13"/>
      <w:bookmarkStart w:name="_Toc453604899" w:id="14"/>
      <w:bookmarkStart w:name="_Toc456023382" w:id="15"/>
      <w:bookmarkStart w:name="_Toc456090612" w:id="16"/>
      <w:bookmarkStart w:name="_Toc456090746" w:id="17"/>
      <w:bookmarkStart w:name="_Toc453257315" w:id="18"/>
      <w:bookmarkStart w:name="_Toc453259184" w:id="19"/>
      <w:bookmarkStart w:name="_Toc453259471" w:id="20"/>
      <w:bookmarkStart w:name="_Toc453259486" w:id="21"/>
      <w:bookmarkStart w:name="_Toc453604868" w:id="22"/>
      <w:bookmarkStart w:name="_Toc453604885" w:id="23"/>
      <w:bookmarkStart w:name="_Toc453604901" w:id="24"/>
      <w:bookmarkStart w:name="_Toc456023384" w:id="25"/>
      <w:bookmarkStart w:name="_Toc456090614" w:id="26"/>
      <w:bookmarkStart w:name="_Toc456090748" w:id="27"/>
      <w:bookmarkStart w:name="_Toc174946209" w:id="2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2</w:t>
      </w:r>
      <w:r w:rsidR="00556B5B">
        <w:t xml:space="preserve">.1 </w:t>
      </w:r>
      <w:r w:rsidR="001C1934">
        <w:t>Aplicação da LGPD nas tarefas da TI</w:t>
      </w:r>
      <w:bookmarkEnd w:id="28"/>
      <w:r w:rsidR="008B0E4F">
        <w:br/>
      </w:r>
    </w:p>
    <w:p w:rsidR="001C1934" w:rsidP="001C1934" w:rsidRDefault="008B0E4F" w14:paraId="3759DF0D" w14:textId="7F5F5767">
      <w:pPr>
        <w:pStyle w:val="ListParagraph"/>
      </w:pPr>
      <w:r w:rsidRPr="008B0E4F">
        <w:t>Descreva como as operações diárias do setor de TI impactam o cumprimento da LGPD.</w:t>
      </w:r>
    </w:p>
    <w:p w:rsidRPr="001C1934" w:rsidR="008B0E4F" w:rsidP="001C1934" w:rsidRDefault="008B0E4F" w14:paraId="309025A0" w14:textId="7E4C9920">
      <w:pPr>
        <w:pStyle w:val="ListParagraph"/>
      </w:pPr>
      <w:r w:rsidRPr="008B0E4F">
        <w:t>Explique como a TI deve assegurar a conformidade com a proteção de dados pessoais no tratamento de dados internos, como registros de colaboradores, controle de acessos, e outras operações rotineiras.</w:t>
      </w:r>
    </w:p>
    <w:p w:rsidR="00C036D1" w:rsidP="00316877" w:rsidRDefault="00C036D1" w14:paraId="4B42F01D" w14:textId="7B5413F0">
      <w:pPr>
        <w:pStyle w:val="ListParagraph"/>
      </w:pPr>
    </w:p>
    <w:p w:rsidR="008B0E4F" w:rsidP="008B0E4F" w:rsidRDefault="008B0E4F" w14:paraId="6216F744" w14:textId="5697DBD8">
      <w:pPr>
        <w:pStyle w:val="Heading2"/>
      </w:pPr>
      <w:bookmarkStart w:name="_Toc174946210" w:id="29"/>
      <w:r>
        <w:t>2.2 Aplicação da LGPD na plataforma de eCommerce</w:t>
      </w:r>
      <w:bookmarkEnd w:id="29"/>
    </w:p>
    <w:p w:rsidR="008B0E4F" w:rsidP="008B0E4F" w:rsidRDefault="008B0E4F" w14:paraId="2618C698" w14:textId="0B609ECC">
      <w:pPr>
        <w:pStyle w:val="ListParagraph"/>
      </w:pPr>
      <w:r w:rsidRPr="008B0E4F">
        <w:t>Explique como a TI deve gerenciar a segurança e o cumprimento da LGPD em relação à plataforma de eCommerce da empresa</w:t>
      </w:r>
      <w:r>
        <w:t>.</w:t>
      </w:r>
    </w:p>
    <w:p w:rsidRPr="001C1934" w:rsidR="008B0E4F" w:rsidP="008B0E4F" w:rsidRDefault="008B0E4F" w14:paraId="0AA9F608" w14:textId="72B98794">
      <w:pPr>
        <w:pStyle w:val="ListParagraph"/>
      </w:pPr>
      <w:r w:rsidRPr="008B0E4F">
        <w:t>Discuta as práticas de segurança e privacidade que precisam ser implementadas para garantir a proteção dos dados pessoais dos clientes.</w:t>
      </w:r>
    </w:p>
    <w:p w:rsidR="008B0E4F" w:rsidP="00316877" w:rsidRDefault="008B0E4F" w14:paraId="51090523" w14:textId="77777777">
      <w:pPr>
        <w:pStyle w:val="ListParagraph"/>
      </w:pPr>
    </w:p>
    <w:p w:rsidR="00FB75C9" w:rsidP="00316877" w:rsidRDefault="00FB75C9" w14:paraId="7CCCBC56" w14:textId="77777777">
      <w:pPr>
        <w:pStyle w:val="ListParagraph"/>
      </w:pPr>
    </w:p>
    <w:p w:rsidR="00FB75C9" w:rsidP="00FB75C9" w:rsidRDefault="00FB75C9" w14:paraId="1DFAE44F" w14:textId="159EDDEE">
      <w:pPr>
        <w:pStyle w:val="Heading1"/>
      </w:pPr>
      <w:bookmarkStart w:name="_Toc174946211" w:id="30"/>
      <w:r>
        <w:t xml:space="preserve">3 </w:t>
      </w:r>
      <w:r w:rsidRPr="008B0E4F" w:rsidR="008B0E4F">
        <w:t>RECOMENDAÇÕES DE PROTEÇÃO AOS DADOS</w:t>
      </w:r>
      <w:bookmarkEnd w:id="30"/>
    </w:p>
    <w:p w:rsidR="00BF5327" w:rsidP="00BF5327" w:rsidRDefault="00BF5327" w14:paraId="53B5A70D" w14:textId="3FB7C9FE">
      <w:pPr>
        <w:pStyle w:val="Heading2"/>
      </w:pPr>
      <w:bookmarkStart w:name="_Toc174946212" w:id="31"/>
      <w:r>
        <w:t>3.1 Recomendação 1</w:t>
      </w:r>
      <w:bookmarkEnd w:id="31"/>
    </w:p>
    <w:p w:rsidR="00BF5327" w:rsidP="00A53080" w:rsidRDefault="00BF5327" w14:paraId="3F0FB198" w14:textId="385744B5">
      <w:pPr>
        <w:pStyle w:val="ListParagraph"/>
      </w:pPr>
      <w:r>
        <w:t>Descreva a recomendação.</w:t>
      </w:r>
    </w:p>
    <w:p w:rsidR="003B1892" w:rsidP="00BF5327" w:rsidRDefault="00BF5327" w14:paraId="78C9219F" w14:textId="1B51974A">
      <w:pPr>
        <w:pStyle w:val="ListParagraph"/>
      </w:pPr>
      <w:r>
        <w:t xml:space="preserve">Benefícios: </w:t>
      </w:r>
      <w:r w:rsidRPr="00BF5327">
        <w:t>Explique como essa recomendação ajudará a proteger os dados pessoais dos clientes e/ou colaboradores, destacando o impacto positivo na conformidade com a LGPD</w:t>
      </w:r>
      <w:r w:rsidR="00A53080">
        <w:t xml:space="preserve"> </w:t>
      </w:r>
    </w:p>
    <w:p w:rsidR="00BF5327" w:rsidP="00BF5327" w:rsidRDefault="00BF5327" w14:paraId="027C9053" w14:textId="7BA6C770">
      <w:pPr>
        <w:pStyle w:val="Heading2"/>
      </w:pPr>
      <w:bookmarkStart w:name="_Toc174946213" w:id="32"/>
      <w:r>
        <w:t>3.2 Recomendação 2</w:t>
      </w:r>
      <w:bookmarkEnd w:id="32"/>
    </w:p>
    <w:p w:rsidR="00BF5327" w:rsidP="00BF5327" w:rsidRDefault="00BF5327" w14:paraId="7FB96D55" w14:textId="77777777">
      <w:pPr>
        <w:pStyle w:val="ListParagraph"/>
      </w:pPr>
      <w:r>
        <w:t>Descreva a recomendação.</w:t>
      </w:r>
    </w:p>
    <w:p w:rsidR="00BF5327" w:rsidP="00BF5327" w:rsidRDefault="00BF5327" w14:paraId="07A44408" w14:textId="77777777">
      <w:pPr>
        <w:pStyle w:val="ListParagraph"/>
      </w:pPr>
      <w:r>
        <w:t xml:space="preserve">Benefícios: </w:t>
      </w:r>
      <w:r w:rsidRPr="00BF5327">
        <w:t>Explique como essa recomendação ajudará a proteger os dados pessoais dos clientes e/ou colaboradores, destacando o impacto positivo na conformidade com a LGPD</w:t>
      </w:r>
      <w:r>
        <w:t xml:space="preserve"> </w:t>
      </w:r>
    </w:p>
    <w:p w:rsidR="00F878D3" w:rsidP="00F878D3" w:rsidRDefault="00FB75C9" w14:paraId="124AF035" w14:textId="253E7676">
      <w:pPr>
        <w:pStyle w:val="Heading1"/>
      </w:pPr>
      <w:bookmarkStart w:name="_Toc174946214" w:id="33"/>
      <w:r>
        <w:t>4</w:t>
      </w:r>
      <w:r w:rsidR="00F878D3">
        <w:t xml:space="preserve"> </w:t>
      </w:r>
      <w:r w:rsidRPr="00BF5327" w:rsidR="00BF5327">
        <w:t>ANONIMIZAÇÃO</w:t>
      </w:r>
      <w:bookmarkEnd w:id="33"/>
    </w:p>
    <w:p w:rsidR="00F878D3" w:rsidP="00F878D3" w:rsidRDefault="0093596E" w14:paraId="5FEDDF25" w14:textId="32E189A9">
      <w:pPr>
        <w:pStyle w:val="Heading2"/>
      </w:pPr>
      <w:bookmarkStart w:name="_Toc174946215" w:id="34"/>
      <w:r>
        <w:t>4</w:t>
      </w:r>
      <w:r w:rsidR="00F878D3">
        <w:t xml:space="preserve">.1 </w:t>
      </w:r>
      <w:r w:rsidRPr="00BF5327" w:rsidR="00BF5327">
        <w:t>Relação de Dados de Clientes Disponíveis</w:t>
      </w:r>
      <w:bookmarkEnd w:id="34"/>
    </w:p>
    <w:p w:rsidR="0093596E" w:rsidP="00F878D3" w:rsidRDefault="00BF5327" w14:paraId="017FF01C" w14:textId="7B2B0E5F">
      <w:pPr>
        <w:pStyle w:val="ListParagraph"/>
      </w:pPr>
      <w:r w:rsidRPr="00BF5327">
        <w:t>Liste todos os tipos de dados de clientes que estão disponíveis na plataforma e que são coletados, armazenados e processados pela empresa.</w:t>
      </w:r>
    </w:p>
    <w:p w:rsidR="00BF5327" w:rsidP="00BF5327" w:rsidRDefault="00BF5327" w14:paraId="6AEE47EC" w14:textId="4C4C2B23">
      <w:pPr>
        <w:pStyle w:val="Heading2"/>
      </w:pPr>
      <w:bookmarkStart w:name="_Toc174946216" w:id="35"/>
      <w:r>
        <w:t xml:space="preserve">4.1 </w:t>
      </w:r>
      <w:r w:rsidRPr="00BF5327">
        <w:t>Definição de Dados para Anonimização</w:t>
      </w:r>
      <w:bookmarkEnd w:id="35"/>
    </w:p>
    <w:p w:rsidR="00BF5327" w:rsidP="00BF5327" w:rsidRDefault="00BF5327" w14:paraId="0279917C" w14:textId="77777777">
      <w:pPr>
        <w:pStyle w:val="ListParagraph"/>
        <w:numPr>
          <w:ilvl w:val="0"/>
          <w:numId w:val="16"/>
        </w:numPr>
      </w:pPr>
      <w:r w:rsidRPr="00BF5327">
        <w:t>Dado 1: [Descreva o dado 1].</w:t>
      </w:r>
    </w:p>
    <w:p w:rsidR="00BF5327" w:rsidP="00BF5327" w:rsidRDefault="00BF5327" w14:paraId="524A2843" w14:textId="20F1701A">
      <w:pPr>
        <w:pStyle w:val="ListParagraph"/>
        <w:ind w:left="1429" w:firstLine="0"/>
      </w:pPr>
      <w:r w:rsidRPr="00BF5327">
        <w:t>Justificativa: Explique por que este dado foi escolhido para ser anonimizado, destacando a importância de sua proteção.</w:t>
      </w:r>
    </w:p>
    <w:p w:rsidR="00BF5327" w:rsidP="00BF5327" w:rsidRDefault="00BF5327" w14:paraId="03DE124C" w14:textId="77777777">
      <w:pPr>
        <w:pStyle w:val="ListParagraph"/>
        <w:numPr>
          <w:ilvl w:val="0"/>
          <w:numId w:val="16"/>
        </w:numPr>
      </w:pPr>
      <w:r w:rsidRPr="00BF5327">
        <w:t xml:space="preserve">Dado </w:t>
      </w:r>
      <w:r>
        <w:t>2</w:t>
      </w:r>
      <w:r w:rsidRPr="00BF5327">
        <w:t xml:space="preserve">: [Descreva o dado </w:t>
      </w:r>
      <w:r>
        <w:t>2</w:t>
      </w:r>
      <w:r w:rsidRPr="00BF5327">
        <w:t>].</w:t>
      </w:r>
    </w:p>
    <w:p w:rsidR="00000D70" w:rsidP="00BF5327" w:rsidRDefault="00BF5327" w14:paraId="4F1D3A4A" w14:textId="1A48B112">
      <w:pPr>
        <w:pStyle w:val="ListParagraph"/>
        <w:ind w:left="1429" w:firstLine="0"/>
      </w:pPr>
      <w:r w:rsidRPr="00BF5327">
        <w:t>Justificativa: Explique por que este dado foi escolhido para ser anonimizado, destacando a importância de sua proteção</w:t>
      </w:r>
    </w:p>
    <w:p w:rsidRPr="00F643C9" w:rsidR="004D5A0B" w:rsidP="004D5A0B" w:rsidRDefault="004D5A0B" w14:paraId="6C557799" w14:textId="77777777">
      <w:pPr>
        <w:pStyle w:val="ListParagraph"/>
      </w:pPr>
    </w:p>
    <w:p w:rsidRPr="00027BDF" w:rsidR="00987BE0" w:rsidP="00027BDF" w:rsidRDefault="00C2382B" w14:paraId="75ED4F3E" w14:textId="77777777">
      <w:pPr>
        <w:pStyle w:val="Heading1"/>
      </w:pPr>
      <w:bookmarkStart w:name="_Toc174946217" w:id="36"/>
      <w:r w:rsidRPr="00027BDF">
        <w:t>REFERÊNCIAS</w:t>
      </w:r>
      <w:bookmarkEnd w:id="36"/>
    </w:p>
    <w:p w:rsidRPr="00826699" w:rsidR="0076599A" w:rsidP="0076599A" w:rsidRDefault="0076599A" w14:paraId="2C05E9A6" w14:textId="77777777">
      <w:pPr>
        <w:pStyle w:val="Bibliography"/>
        <w:rPr>
          <w:lang w:val="pt-BR"/>
        </w:rPr>
      </w:pPr>
      <w:r w:rsidRPr="00826699">
        <w:rPr>
          <w:lang w:val="pt-BR"/>
        </w:rPr>
        <w:t>SOBRENOME, Nome do autor</w:t>
      </w:r>
      <w:r w:rsidR="00403F4A">
        <w:rPr>
          <w:lang w:val="pt-BR"/>
        </w:rPr>
        <w:t xml:space="preserve"> abreviado</w:t>
      </w:r>
      <w:r w:rsidRPr="00826699">
        <w:rPr>
          <w:lang w:val="pt-BR"/>
        </w:rPr>
        <w:t xml:space="preserve">. </w:t>
      </w:r>
      <w:r w:rsidRPr="00826699">
        <w:rPr>
          <w:b/>
          <w:lang w:val="pt-BR"/>
        </w:rPr>
        <w:t>Título do livro.</w:t>
      </w:r>
      <w:r w:rsidRPr="00826699">
        <w:rPr>
          <w:lang w:val="pt-BR"/>
        </w:rPr>
        <w:t xml:space="preserve"> Local da edição: Editora, ano.</w:t>
      </w:r>
    </w:p>
    <w:p w:rsidRPr="00AD6955" w:rsidR="0076599A" w:rsidP="0076599A" w:rsidRDefault="0076599A" w14:paraId="4E23E974" w14:textId="77777777">
      <w:pPr>
        <w:pStyle w:val="Bibliography"/>
        <w:rPr>
          <w:lang w:val="pt-BR"/>
        </w:rPr>
      </w:pPr>
    </w:p>
    <w:p w:rsidRPr="00B118A1" w:rsidR="00A36C8B" w:rsidP="00027BDF" w:rsidRDefault="00A36C8B" w14:paraId="6EFCB9F2" w14:textId="6FC07F0F">
      <w:pPr>
        <w:pStyle w:val="Heading1"/>
      </w:pPr>
      <w:bookmarkStart w:name="_Toc174946218" w:id="37"/>
      <w:r w:rsidRPr="00B118A1">
        <w:t>GLOSSÁRIO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8"/>
        <w:gridCol w:w="5083"/>
      </w:tblGrid>
      <w:tr w:rsidR="00A36C8B" w:rsidTr="00B118A1" w14:paraId="7FDCFA7F" w14:textId="77777777">
        <w:tc>
          <w:tcPr>
            <w:tcW w:w="2195" w:type="pct"/>
            <w:vAlign w:val="center"/>
          </w:tcPr>
          <w:p w:rsidR="00A36C8B" w:rsidP="00B118A1" w:rsidRDefault="00A36C8B" w14:paraId="707679B7" w14:textId="77777777">
            <w:pPr>
              <w:spacing w:before="120"/>
              <w:ind w:firstLine="0"/>
              <w:jc w:val="left"/>
              <w:rPr>
                <w:b/>
              </w:rPr>
            </w:pPr>
            <w:r w:rsidRPr="00AB2BE5">
              <w:rPr>
                <w:b/>
              </w:rPr>
              <w:t>Termo</w:t>
            </w:r>
          </w:p>
        </w:tc>
        <w:tc>
          <w:tcPr>
            <w:tcW w:w="2805" w:type="pct"/>
            <w:vAlign w:val="center"/>
          </w:tcPr>
          <w:p w:rsidR="00A36C8B" w:rsidP="00ED1183" w:rsidRDefault="00ED1183" w14:paraId="0C28449D" w14:textId="77777777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  <w:tr w:rsidR="00A36C8B" w:rsidTr="00B118A1" w14:paraId="39851C58" w14:textId="77777777">
        <w:trPr>
          <w:trHeight w:val="399"/>
        </w:trPr>
        <w:tc>
          <w:tcPr>
            <w:tcW w:w="2195" w:type="pct"/>
            <w:vAlign w:val="center"/>
          </w:tcPr>
          <w:p w:rsidRPr="005D7910" w:rsidR="00A36C8B" w:rsidP="00B118A1" w:rsidRDefault="00A36C8B" w14:paraId="5B82D491" w14:textId="77777777">
            <w:pPr>
              <w:spacing w:before="120"/>
              <w:ind w:firstLine="0"/>
              <w:jc w:val="left"/>
            </w:pPr>
            <w:r>
              <w:rPr>
                <w:b/>
              </w:rPr>
              <w:t>Termo</w:t>
            </w:r>
            <w:r>
              <w:t xml:space="preserve"> </w:t>
            </w:r>
          </w:p>
        </w:tc>
        <w:tc>
          <w:tcPr>
            <w:tcW w:w="2805" w:type="pct"/>
            <w:vAlign w:val="center"/>
          </w:tcPr>
          <w:p w:rsidR="00A36C8B" w:rsidP="00B118A1" w:rsidRDefault="00ED1183" w14:paraId="4521B763" w14:textId="77777777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</w:tbl>
    <w:p w:rsidR="00A36C8B" w:rsidP="00A36C8B" w:rsidRDefault="00A36C8B" w14:paraId="429D2B78" w14:textId="77777777">
      <w:pPr>
        <w:spacing w:after="160" w:line="259" w:lineRule="auto"/>
        <w:ind w:firstLine="0"/>
        <w:jc w:val="left"/>
        <w:rPr>
          <w:rFonts w:cs="Calibri"/>
          <w:lang w:eastAsia="ar-SA"/>
        </w:rPr>
      </w:pPr>
    </w:p>
    <w:p w:rsidR="00987BE0" w:rsidP="00987BE0" w:rsidRDefault="00987BE0" w14:paraId="229969B8" w14:textId="77777777"/>
    <w:sectPr w:rsidR="00987BE0" w:rsidSect="00A36C8B">
      <w:pgSz w:w="11906" w:h="16838" w:orient="portrait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6076" w:rsidP="00987BE0" w:rsidRDefault="00A76076" w14:paraId="441F767A" w14:textId="77777777">
      <w:pPr>
        <w:spacing w:after="0" w:line="240" w:lineRule="auto"/>
      </w:pPr>
      <w:r>
        <w:separator/>
      </w:r>
    </w:p>
  </w:endnote>
  <w:endnote w:type="continuationSeparator" w:id="0">
    <w:p w:rsidR="00A76076" w:rsidP="00987BE0" w:rsidRDefault="00A76076" w14:paraId="5306D0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6076" w:rsidP="00987BE0" w:rsidRDefault="00A76076" w14:paraId="5D46FE87" w14:textId="77777777">
      <w:pPr>
        <w:spacing w:after="0" w:line="240" w:lineRule="auto"/>
      </w:pPr>
      <w:r>
        <w:separator/>
      </w:r>
    </w:p>
  </w:footnote>
  <w:footnote w:type="continuationSeparator" w:id="0">
    <w:p w:rsidR="00A76076" w:rsidP="00987BE0" w:rsidRDefault="00A76076" w14:paraId="07AD9E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1183" w:rsidP="00D563AE" w:rsidRDefault="00BC3392" w14:paraId="02554F97" w14:textId="36EA0A2A">
    <w:pPr>
      <w:pStyle w:val="Header"/>
      <w:tabs>
        <w:tab w:val="clear" w:pos="8504"/>
        <w:tab w:val="right" w:pos="9072"/>
      </w:tabs>
      <w:ind w:firstLine="0"/>
    </w:pPr>
    <w:r w:rsidRPr="00BC3392">
      <w:t xml:space="preserve">TEMPLATE </w:t>
    </w:r>
    <w:r w:rsidR="007F26AA">
      <w:t>–</w:t>
    </w:r>
    <w:r w:rsidRPr="00BC3392">
      <w:t xml:space="preserve"> </w:t>
    </w:r>
    <w:r w:rsidR="007F26AA">
      <w:t>AMPLIANDO A CONSISTÊNCIA DO NEGÓCIO</w:t>
    </w:r>
    <w:r w:rsidR="00ED1183">
      <w:tab/>
    </w:r>
    <w:r w:rsidR="00ED1183">
      <w:tab/>
    </w:r>
    <w:r w:rsidR="00D563AE">
      <w:t xml:space="preserve">  </w:t>
    </w:r>
    <w:r w:rsidR="00ED1183">
      <w:t xml:space="preserve">Versão </w:t>
    </w:r>
    <w:r>
      <w:fldChar w:fldCharType="begin"/>
    </w:r>
    <w:r>
      <w:instrText>REVNUM   \* MERGEFORMAT</w:instrText>
    </w:r>
    <w:r>
      <w:fldChar w:fldCharType="separate"/>
    </w:r>
    <w:r w:rsidR="006C4A36">
      <w:rPr>
        <w:noProof/>
      </w:rPr>
      <w:t>1</w:t>
    </w:r>
    <w:r>
      <w:fldChar w:fldCharType="end"/>
    </w:r>
    <w:r w:rsidR="00ED1183">
      <w:t xml:space="preserve"> – Página </w:t>
    </w:r>
    <w:r w:rsidR="00ED1183">
      <w:fldChar w:fldCharType="begin"/>
    </w:r>
    <w:r w:rsidR="00ED1183">
      <w:instrText xml:space="preserve"> PAGE   \* MERGEFORMAT </w:instrText>
    </w:r>
    <w:r w:rsidR="00ED1183">
      <w:fldChar w:fldCharType="separate"/>
    </w:r>
    <w:r w:rsidR="00A14423">
      <w:rPr>
        <w:noProof/>
      </w:rPr>
      <w:t>13</w:t>
    </w:r>
    <w:r w:rsidR="00ED1183">
      <w:fldChar w:fldCharType="end"/>
    </w:r>
    <w:r w:rsidR="00ED1183">
      <w:t xml:space="preserve"> de </w:t>
    </w:r>
    <w:r>
      <w:fldChar w:fldCharType="begin"/>
    </w:r>
    <w:r>
      <w:instrText>NUMPAGES   \* MERGEFORMAT</w:instrText>
    </w:r>
    <w:r>
      <w:fldChar w:fldCharType="separate"/>
    </w:r>
    <w:r w:rsidR="00A14423">
      <w:rPr>
        <w:noProof/>
      </w:rPr>
      <w:t>20</w:t>
    </w:r>
    <w:r>
      <w:fldChar w:fldCharType="end"/>
    </w:r>
    <w:r w:rsidR="00ED1183">
      <w:t xml:space="preserve"> </w:t>
    </w:r>
  </w:p>
  <w:p w:rsidR="00ED1183" w:rsidRDefault="00ED1183" w14:paraId="1DDB0F2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99D"/>
    <w:multiLevelType w:val="hybridMultilevel"/>
    <w:tmpl w:val="068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37B5864"/>
    <w:multiLevelType w:val="hybridMultilevel"/>
    <w:tmpl w:val="7090ABE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hint="default" w:ascii="Wingdings" w:hAnsi="Wingdings"/>
      </w:rPr>
    </w:lvl>
  </w:abstractNum>
  <w:abstractNum w:abstractNumId="5" w15:restartNumberingAfterBreak="0">
    <w:nsid w:val="559E4B66"/>
    <w:multiLevelType w:val="hybridMultilevel"/>
    <w:tmpl w:val="A88A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87D6A"/>
    <w:multiLevelType w:val="hybridMultilevel"/>
    <w:tmpl w:val="9338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55531"/>
    <w:multiLevelType w:val="hybridMultilevel"/>
    <w:tmpl w:val="F6F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hint="default" w:ascii="Arial" w:hAnsi="Arial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 w:ascii="Arial" w:hAnsi="Arial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hint="default" w:ascii="Arial" w:hAnsi="Arial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935793095">
    <w:abstractNumId w:val="1"/>
  </w:num>
  <w:num w:numId="2" w16cid:durableId="38357975">
    <w:abstractNumId w:val="2"/>
  </w:num>
  <w:num w:numId="3" w16cid:durableId="360476671">
    <w:abstractNumId w:val="8"/>
  </w:num>
  <w:num w:numId="4" w16cid:durableId="645625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423589">
    <w:abstractNumId w:val="2"/>
  </w:num>
  <w:num w:numId="6" w16cid:durableId="608701464">
    <w:abstractNumId w:val="2"/>
  </w:num>
  <w:num w:numId="7" w16cid:durableId="324630919">
    <w:abstractNumId w:val="2"/>
  </w:num>
  <w:num w:numId="8" w16cid:durableId="1361465907">
    <w:abstractNumId w:val="2"/>
  </w:num>
  <w:num w:numId="9" w16cid:durableId="1424719527">
    <w:abstractNumId w:val="2"/>
  </w:num>
  <w:num w:numId="10" w16cid:durableId="934675307">
    <w:abstractNumId w:val="1"/>
  </w:num>
  <w:num w:numId="11" w16cid:durableId="2070836629">
    <w:abstractNumId w:val="4"/>
  </w:num>
  <w:num w:numId="12" w16cid:durableId="1695299884">
    <w:abstractNumId w:val="0"/>
  </w:num>
  <w:num w:numId="13" w16cid:durableId="863786518">
    <w:abstractNumId w:val="7"/>
  </w:num>
  <w:num w:numId="14" w16cid:durableId="1112944768">
    <w:abstractNumId w:val="6"/>
  </w:num>
  <w:num w:numId="15" w16cid:durableId="1242834811">
    <w:abstractNumId w:val="5"/>
  </w:num>
  <w:num w:numId="16" w16cid:durableId="577525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ctiveWritingStyle w:lang="en-US" w:vendorID="64" w:dllVersion="0" w:nlCheck="1" w:checkStyle="0" w:appName="MSWord"/>
  <w:attachedTemplate r:id="rId1"/>
  <w:trackRevisions w:val="tru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0000"/>
    <w:rsid w:val="00000D70"/>
    <w:rsid w:val="00027BDF"/>
    <w:rsid w:val="00040B44"/>
    <w:rsid w:val="00072A6C"/>
    <w:rsid w:val="000B5CD3"/>
    <w:rsid w:val="000D2801"/>
    <w:rsid w:val="000F0E4E"/>
    <w:rsid w:val="001509ED"/>
    <w:rsid w:val="00174F7F"/>
    <w:rsid w:val="001A69AD"/>
    <w:rsid w:val="001A7EF9"/>
    <w:rsid w:val="001C1934"/>
    <w:rsid w:val="001C5EE2"/>
    <w:rsid w:val="00274FE3"/>
    <w:rsid w:val="00276B2B"/>
    <w:rsid w:val="00282A81"/>
    <w:rsid w:val="002A3C38"/>
    <w:rsid w:val="002E2864"/>
    <w:rsid w:val="002E35AE"/>
    <w:rsid w:val="00316877"/>
    <w:rsid w:val="00316B13"/>
    <w:rsid w:val="00340843"/>
    <w:rsid w:val="00347CAE"/>
    <w:rsid w:val="00390223"/>
    <w:rsid w:val="00396E75"/>
    <w:rsid w:val="003A1906"/>
    <w:rsid w:val="003B1892"/>
    <w:rsid w:val="003C1326"/>
    <w:rsid w:val="003C1B66"/>
    <w:rsid w:val="003F24B1"/>
    <w:rsid w:val="00403F4A"/>
    <w:rsid w:val="0043032B"/>
    <w:rsid w:val="004341A6"/>
    <w:rsid w:val="004C39C2"/>
    <w:rsid w:val="004D5A0B"/>
    <w:rsid w:val="004F6275"/>
    <w:rsid w:val="00500EDB"/>
    <w:rsid w:val="00541D54"/>
    <w:rsid w:val="005522A5"/>
    <w:rsid w:val="00556B5B"/>
    <w:rsid w:val="0056481D"/>
    <w:rsid w:val="00584C13"/>
    <w:rsid w:val="00591097"/>
    <w:rsid w:val="005A7760"/>
    <w:rsid w:val="005A79AF"/>
    <w:rsid w:val="005C66E0"/>
    <w:rsid w:val="005D7910"/>
    <w:rsid w:val="005F2915"/>
    <w:rsid w:val="0064602B"/>
    <w:rsid w:val="00646AB1"/>
    <w:rsid w:val="00670DC9"/>
    <w:rsid w:val="00673721"/>
    <w:rsid w:val="006C4A36"/>
    <w:rsid w:val="00732060"/>
    <w:rsid w:val="007540CC"/>
    <w:rsid w:val="0076599A"/>
    <w:rsid w:val="00781256"/>
    <w:rsid w:val="007C1B2F"/>
    <w:rsid w:val="007E2C7B"/>
    <w:rsid w:val="007F26AA"/>
    <w:rsid w:val="007F7648"/>
    <w:rsid w:val="008236DB"/>
    <w:rsid w:val="00826699"/>
    <w:rsid w:val="00833DE7"/>
    <w:rsid w:val="008616DC"/>
    <w:rsid w:val="00882BE7"/>
    <w:rsid w:val="008A4A70"/>
    <w:rsid w:val="008B0E4F"/>
    <w:rsid w:val="008B5623"/>
    <w:rsid w:val="008C19F2"/>
    <w:rsid w:val="008D10FB"/>
    <w:rsid w:val="0091487C"/>
    <w:rsid w:val="0093596E"/>
    <w:rsid w:val="009541E8"/>
    <w:rsid w:val="00987BE0"/>
    <w:rsid w:val="00A14423"/>
    <w:rsid w:val="00A36C8B"/>
    <w:rsid w:val="00A466EE"/>
    <w:rsid w:val="00A53080"/>
    <w:rsid w:val="00A64FC6"/>
    <w:rsid w:val="00A76076"/>
    <w:rsid w:val="00AB2BE5"/>
    <w:rsid w:val="00AD6955"/>
    <w:rsid w:val="00B010AF"/>
    <w:rsid w:val="00B118A1"/>
    <w:rsid w:val="00BC3392"/>
    <w:rsid w:val="00BF5327"/>
    <w:rsid w:val="00C036D1"/>
    <w:rsid w:val="00C235D2"/>
    <w:rsid w:val="00C2382B"/>
    <w:rsid w:val="00C45868"/>
    <w:rsid w:val="00C73210"/>
    <w:rsid w:val="00CB526C"/>
    <w:rsid w:val="00CC7283"/>
    <w:rsid w:val="00D563AE"/>
    <w:rsid w:val="00D65321"/>
    <w:rsid w:val="00D70546"/>
    <w:rsid w:val="00DB65E4"/>
    <w:rsid w:val="00E36822"/>
    <w:rsid w:val="00E45206"/>
    <w:rsid w:val="00E73FB4"/>
    <w:rsid w:val="00EA1FE1"/>
    <w:rsid w:val="00ED1183"/>
    <w:rsid w:val="00ED6A41"/>
    <w:rsid w:val="00EE13BB"/>
    <w:rsid w:val="00EE570E"/>
    <w:rsid w:val="00F17A45"/>
    <w:rsid w:val="00F643C9"/>
    <w:rsid w:val="00F878D3"/>
    <w:rsid w:val="00F977BB"/>
    <w:rsid w:val="00FA626F"/>
    <w:rsid w:val="00FB75C9"/>
    <w:rsid w:val="00FB79E3"/>
    <w:rsid w:val="00FE5D67"/>
    <w:rsid w:val="00FF0BE1"/>
    <w:rsid w:val="0C8EBC3A"/>
    <w:rsid w:val="15E26A06"/>
    <w:rsid w:val="17766AEA"/>
    <w:rsid w:val="1A9EC782"/>
    <w:rsid w:val="1D80DE4E"/>
    <w:rsid w:val="2B3C2B1B"/>
    <w:rsid w:val="2DD8D918"/>
    <w:rsid w:val="320A890C"/>
    <w:rsid w:val="4E1E5963"/>
    <w:rsid w:val="5830D158"/>
    <w:rsid w:val="6091B158"/>
    <w:rsid w:val="67237FD3"/>
    <w:rsid w:val="6943DB6A"/>
    <w:rsid w:val="76D69C2C"/>
    <w:rsid w:val="776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18D73"/>
  <w15:docId w15:val="{C34A2FBC-D3EE-41AB-A3DE-3CF70F355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Parágrafo"/>
    <w:next w:val="BodyText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Heading1">
    <w:name w:val="heading 1"/>
    <w:next w:val="ListParagraph"/>
    <w:link w:val="Heading1Char"/>
    <w:autoRedefine/>
    <w:uiPriority w:val="9"/>
    <w:qFormat/>
    <w:rsid w:val="00027BDF"/>
    <w:pPr>
      <w:keepNext/>
      <w:tabs>
        <w:tab w:val="left" w:pos="426"/>
      </w:tabs>
      <w:spacing w:after="480" w:line="360" w:lineRule="auto"/>
      <w:outlineLvl w:val="0"/>
    </w:pPr>
    <w:rPr>
      <w:rFonts w:ascii="Arial" w:hAnsi="Arial" w:eastAsia="Times New Roman"/>
      <w:b/>
      <w:bCs/>
      <w:caps/>
      <w:sz w:val="28"/>
      <w:szCs w:val="32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F643C9"/>
    <w:pPr>
      <w:keepNext/>
      <w:tabs>
        <w:tab w:val="left" w:pos="0"/>
      </w:tabs>
      <w:spacing w:before="480" w:after="480" w:line="360" w:lineRule="auto"/>
      <w:outlineLvl w:val="1"/>
    </w:pPr>
    <w:rPr>
      <w:rFonts w:ascii="Arial" w:hAnsi="Arial" w:eastAsia="Times New Roman"/>
      <w:b/>
      <w:bCs/>
      <w:iCs/>
      <w:sz w:val="24"/>
      <w:szCs w:val="28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hAnsi="Arial" w:eastAsia="Times New Roman"/>
      <w:b/>
      <w:bCs/>
      <w:cap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hAnsi="Calibri" w:eastAsia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hAnsi="Calibri Light" w:eastAsia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027BDF"/>
    <w:rPr>
      <w:rFonts w:ascii="Arial" w:hAnsi="Arial" w:eastAsia="Times New Roman"/>
      <w:b/>
      <w:bCs/>
      <w:caps/>
      <w:sz w:val="28"/>
      <w:szCs w:val="32"/>
    </w:rPr>
  </w:style>
  <w:style w:type="character" w:styleId="Heading2Char" w:customStyle="1">
    <w:name w:val="Heading 2 Char"/>
    <w:link w:val="Heading2"/>
    <w:uiPriority w:val="9"/>
    <w:rsid w:val="00F643C9"/>
    <w:rPr>
      <w:rFonts w:ascii="Arial" w:hAnsi="Arial" w:eastAsia="Times New Roman"/>
      <w:b/>
      <w:bCs/>
      <w:iCs/>
      <w:sz w:val="24"/>
      <w:szCs w:val="28"/>
    </w:rPr>
  </w:style>
  <w:style w:type="character" w:styleId="Heading3Char" w:customStyle="1">
    <w:name w:val="Heading 3 Char"/>
    <w:link w:val="Heading3"/>
    <w:uiPriority w:val="9"/>
    <w:rsid w:val="00A36C8B"/>
    <w:rPr>
      <w:rFonts w:ascii="Arial" w:hAnsi="Arial" w:eastAsia="Times New Roman"/>
      <w:b/>
      <w:bCs/>
      <w:caps/>
      <w:sz w:val="24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rsid w:val="00A36C8B"/>
    <w:rPr>
      <w:rFonts w:eastAsia="Times New Roman"/>
      <w:b/>
      <w:bCs/>
    </w:rPr>
  </w:style>
  <w:style w:type="character" w:styleId="Heading7Char" w:customStyle="1">
    <w:name w:val="Heading 7 Char"/>
    <w:link w:val="Heading7"/>
    <w:uiPriority w:val="9"/>
    <w:semiHidden/>
    <w:rsid w:val="00A36C8B"/>
    <w:rPr>
      <w:rFonts w:eastAsia="Times New Roman"/>
      <w:sz w:val="24"/>
      <w:szCs w:val="24"/>
    </w:rPr>
  </w:style>
  <w:style w:type="character" w:styleId="Heading8Char" w:customStyle="1">
    <w:name w:val="Heading 8 Char"/>
    <w:link w:val="Heading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rsid w:val="00A36C8B"/>
    <w:rPr>
      <w:rFonts w:ascii="Calibri Light" w:hAnsi="Calibri Light" w:eastAsia="Times New Roman"/>
    </w:rPr>
  </w:style>
  <w:style w:type="character" w:styleId="Strong">
    <w:name w:val="Strong"/>
    <w:uiPriority w:val="22"/>
    <w:rsid w:val="00987BE0"/>
    <w:rPr>
      <w:b/>
      <w:bCs/>
    </w:rPr>
  </w:style>
  <w:style w:type="paragraph" w:styleId="Figura" w:customStyle="1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styleId="Ttulodocaptulo" w:customStyle="1">
    <w:name w:val="Título do capítulo"/>
    <w:basedOn w:val="Normal"/>
    <w:link w:val="TtulodocaptuloChar"/>
    <w:qFormat/>
    <w:rsid w:val="000F0E4E"/>
    <w:pPr>
      <w:spacing w:after="160"/>
      <w:jc w:val="left"/>
    </w:pPr>
    <w:rPr>
      <w:b/>
      <w:caps/>
      <w:sz w:val="28"/>
      <w:szCs w:val="20"/>
    </w:rPr>
  </w:style>
  <w:style w:type="character" w:styleId="FiguraChar" w:customStyle="1">
    <w:name w:val="Figura Char"/>
    <w:link w:val="Figura"/>
    <w:rsid w:val="00A36C8B"/>
    <w:rPr>
      <w:rFonts w:ascii="Arial" w:hAnsi="Arial"/>
      <w:sz w:val="24"/>
      <w:szCs w:val="22"/>
    </w:rPr>
  </w:style>
  <w:style w:type="character" w:styleId="TtulodocaptuloChar" w:customStyle="1">
    <w:name w:val="Título do capítulo Char"/>
    <w:link w:val="Ttulodocaptulo"/>
    <w:rsid w:val="000F0E4E"/>
    <w:rPr>
      <w:rFonts w:ascii="Arial" w:hAnsi="Arial"/>
      <w:b/>
      <w:caps/>
      <w:sz w:val="28"/>
    </w:rPr>
  </w:style>
  <w:style w:type="paragraph" w:styleId="SubTtulo-AutoreVerso" w:customStyle="1">
    <w:name w:val="SubTítulo - Autor e Versão"/>
    <w:link w:val="SubTtulo-AutoreVersoChar"/>
    <w:autoRedefine/>
    <w:qFormat/>
    <w:rsid w:val="00591097"/>
    <w:pPr>
      <w:spacing w:after="480" w:line="360" w:lineRule="auto"/>
      <w:jc w:val="center"/>
    </w:pPr>
    <w:rPr>
      <w:rFonts w:ascii="Arial" w:hAnsi="Arial"/>
      <w:b/>
      <w:sz w:val="24"/>
    </w:rPr>
  </w:style>
  <w:style w:type="character" w:styleId="SubTtulo-AutoreVersoChar" w:customStyle="1">
    <w:name w:val="SubTítulo - Autor e Versão Char"/>
    <w:link w:val="SubTtulo-AutoreVerso"/>
    <w:rsid w:val="00591097"/>
    <w:rPr>
      <w:rFonts w:ascii="Arial" w:hAnsi="Arial"/>
      <w:b/>
      <w:sz w:val="24"/>
    </w:rPr>
  </w:style>
  <w:style w:type="paragraph" w:styleId="TtuloTabelas" w:customStyle="1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styleId="NormalTabela" w:customStyle="1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styleId="TtuloTabelasChar" w:customStyle="1">
    <w:name w:val="Título Tabelas Char"/>
    <w:link w:val="TtuloTabelas"/>
    <w:rsid w:val="00987BE0"/>
    <w:rPr>
      <w:rFonts w:ascii="Arial" w:hAnsi="Arial" w:eastAsia="Calibri" w:cs="Times New Roman"/>
      <w:b/>
      <w:color w:val="000000"/>
      <w:sz w:val="18"/>
    </w:rPr>
  </w:style>
  <w:style w:type="character" w:styleId="NormalTabelaChar" w:customStyle="1">
    <w:name w:val="Normal Tabela Char"/>
    <w:link w:val="NormalTabela"/>
    <w:rsid w:val="00987BE0"/>
    <w:rPr>
      <w:rFonts w:ascii="Arial" w:hAnsi="Arial" w:eastAsia="Calibri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B118A1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TOC2">
    <w:name w:val="toc 2"/>
    <w:next w:val="TOC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styleId="Ttulo-Sumrios" w:customStyle="1">
    <w:name w:val="Título - Sumários"/>
    <w:basedOn w:val="SubTtulo-AutoreVerso"/>
    <w:link w:val="Ttulo-SumriosChar"/>
    <w:autoRedefine/>
    <w:qFormat/>
    <w:rsid w:val="00316877"/>
    <w:pPr>
      <w:tabs>
        <w:tab w:val="left" w:pos="0"/>
      </w:tabs>
    </w:pPr>
    <w:rPr>
      <w:caps/>
      <w:szCs w:val="22"/>
    </w:rPr>
  </w:style>
  <w:style w:type="character" w:styleId="Ttulo-SumriosChar" w:customStyle="1">
    <w:name w:val="Título - Sumários Char"/>
    <w:link w:val="Ttulo-Sumrios"/>
    <w:rsid w:val="00316877"/>
    <w:rPr>
      <w:rFonts w:ascii="Arial" w:hAnsi="Arial"/>
      <w:b/>
      <w:caps/>
      <w:sz w:val="24"/>
      <w:szCs w:val="22"/>
    </w:rPr>
  </w:style>
  <w:style w:type="paragraph" w:styleId="Caption">
    <w:name w:val="caption"/>
    <w:aliases w:val="Legenda da Figura"/>
    <w:next w:val="BodyText"/>
    <w:link w:val="Caption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/>
    <w:uiPriority w:val="29"/>
    <w:qFormat/>
    <w:rsid w:val="005A79AF"/>
    <w:pPr>
      <w:pBdr>
        <w:top w:val="single" w:color="auto" w:sz="8" w:space="4"/>
        <w:left w:val="single" w:color="auto" w:sz="8" w:space="4"/>
        <w:bottom w:val="single" w:color="auto" w:sz="8" w:space="4"/>
        <w:right w:val="single" w:color="auto" w:sz="8" w:space="4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styleId="QuoteChar" w:customStyle="1">
    <w:name w:val="Quote Char"/>
    <w:aliases w:val="Citação com Olho Char"/>
    <w:link w:val="Quote"/>
    <w:uiPriority w:val="29"/>
    <w:rsid w:val="005A79AF"/>
    <w:rPr>
      <w:rFonts w:ascii="Arial" w:hAnsi="Arial"/>
      <w:i/>
      <w:iCs/>
      <w:sz w:val="24"/>
    </w:rPr>
  </w:style>
  <w:style w:type="character" w:styleId="apple-converted-space" w:customStyle="1">
    <w:name w:val="apple-converted-space"/>
    <w:rsid w:val="00987BE0"/>
  </w:style>
  <w:style w:type="paragraph" w:styleId="Cdigo-fonte" w:customStyle="1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hAnsi="Courier New" w:eastAsia="Times New Roman" w:cs="Consolas"/>
      <w:szCs w:val="24"/>
      <w:lang w:val="en-US"/>
    </w:rPr>
  </w:style>
  <w:style w:type="character" w:styleId="Cdigo-fonteChar" w:customStyle="1">
    <w:name w:val="Código-fonte Char"/>
    <w:link w:val="Cdigo-fonte"/>
    <w:rsid w:val="005A79AF"/>
    <w:rPr>
      <w:rFonts w:ascii="Courier New" w:hAnsi="Courier New" w:eastAsia="Times New Roman" w:cs="Consolas"/>
      <w:sz w:val="24"/>
      <w:szCs w:val="24"/>
      <w:lang w:val="en-US"/>
    </w:rPr>
  </w:style>
  <w:style w:type="paragraph" w:styleId="Bibliography">
    <w:name w:val="Bibliography"/>
    <w:next w:val="BodyText"/>
    <w:autoRedefine/>
    <w:uiPriority w:val="37"/>
    <w:unhideWhenUsed/>
    <w:qFormat/>
    <w:rsid w:val="008D10FB"/>
    <w:pPr>
      <w:spacing w:after="360"/>
      <w:jc w:val="both"/>
    </w:pPr>
    <w:rPr>
      <w:rFonts w:ascii="Arial" w:hAnsi="Arial" w:cs="Consolas"/>
      <w:noProof/>
      <w:sz w:val="24"/>
      <w:szCs w:val="24"/>
      <w:lang w:val="en-US"/>
    </w:rPr>
  </w:style>
  <w:style w:type="paragraph" w:styleId="DicaouImportante" w:customStyle="1">
    <w:name w:val="Dica ou Importante"/>
    <w:autoRedefine/>
    <w:qFormat/>
    <w:rsid w:val="0076599A"/>
    <w:pPr>
      <w:pBdr>
        <w:top w:val="dotted" w:color="auto" w:sz="4" w:space="2" w:shadow="1"/>
        <w:left w:val="dotted" w:color="auto" w:sz="4" w:space="4" w:shadow="1"/>
        <w:bottom w:val="dotted" w:color="auto" w:sz="4" w:space="2" w:shadow="1"/>
        <w:right w:val="dotted" w:color="auto" w:sz="4" w:space="13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styleId="LegendadeTabela" w:customStyle="1">
    <w:name w:val="Legenda de Tabela"/>
    <w:basedOn w:val="Caption"/>
    <w:link w:val="LegendadeTabelaChar"/>
    <w:rsid w:val="00732060"/>
    <w:pPr>
      <w:spacing w:before="40" w:after="40"/>
      <w:jc w:val="left"/>
    </w:pPr>
  </w:style>
  <w:style w:type="paragraph" w:styleId="Bullet" w:customStyle="1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styleId="CaptionChar" w:customStyle="1">
    <w:name w:val="Caption Char"/>
    <w:aliases w:val="Legenda da Figura Char"/>
    <w:link w:val="Caption"/>
    <w:uiPriority w:val="35"/>
    <w:rsid w:val="00ED1183"/>
    <w:rPr>
      <w:rFonts w:ascii="Arial" w:hAnsi="Arial"/>
      <w:bCs/>
    </w:rPr>
  </w:style>
  <w:style w:type="character" w:styleId="LegendadeTabelaChar" w:customStyle="1">
    <w:name w:val="Legenda de Tabela Char"/>
    <w:link w:val="LegendadeTabela"/>
    <w:rsid w:val="00732060"/>
    <w:rPr>
      <w:rFonts w:ascii="Arial" w:hAnsi="Arial" w:eastAsia="Calibri" w:cs="Times New Roman"/>
      <w:bCs/>
      <w:sz w:val="20"/>
      <w:szCs w:val="20"/>
    </w:rPr>
  </w:style>
  <w:style w:type="character" w:styleId="BulletChar" w:customStyle="1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ListParagraph">
    <w:name w:val="List Paragraph"/>
    <w:basedOn w:val="Normal"/>
    <w:autoRedefine/>
    <w:uiPriority w:val="34"/>
    <w:qFormat/>
    <w:rsid w:val="00316877"/>
  </w:style>
  <w:style w:type="paragraph" w:styleId="Header">
    <w:name w:val="header"/>
    <w:basedOn w:val="Normal"/>
    <w:link w:val="Header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BE0"/>
    <w:rPr>
      <w:rFonts w:ascii="Arial" w:hAnsi="Arial" w:eastAsia="Calibri" w:cs="Times New Roman"/>
      <w:sz w:val="24"/>
    </w:rPr>
  </w:style>
  <w:style w:type="table" w:styleId="QuadroEAD" w:customStyle="1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Footer">
    <w:name w:val="footer"/>
    <w:link w:val="Footer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styleId="FooterChar" w:customStyle="1">
    <w:name w:val="Footer Char"/>
    <w:link w:val="Footer"/>
    <w:uiPriority w:val="99"/>
    <w:rsid w:val="00A36C8B"/>
    <w:rPr>
      <w:rFonts w:ascii="Arial" w:hAnsi="Arial"/>
      <w:szCs w:val="22"/>
    </w:rPr>
  </w:style>
  <w:style w:type="table" w:styleId="Histricoderevises" w:customStyle="1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cdigo-fonte" w:customStyle="1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gendadaFontedaFigura" w:customStyle="1">
    <w:name w:val="Legenda da Fonte da Figura"/>
    <w:basedOn w:val="Caption"/>
    <w:link w:val="LegendadaFontedaFiguraChar"/>
    <w:rsid w:val="00C2382B"/>
    <w:pPr>
      <w:spacing w:after="240"/>
    </w:pPr>
  </w:style>
  <w:style w:type="table" w:styleId="TabelaEAD" w:customStyle="1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color="auto" w:sz="4" w:space="0"/>
          <w:left w:val="nil"/>
          <w:bottom w:val="nil"/>
          <w:right w:val="nil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color="auto" w:sz="4" w:space="0"/>
          <w:insideV w:val="nil"/>
        </w:tcBorders>
      </w:tcPr>
    </w:tblStylePr>
    <w:tblStylePr w:type="band2Vert">
      <w:tblPr/>
      <w:tcPr>
        <w:tcBorders>
          <w:left w:val="nil"/>
          <w:right w:val="single" w:color="auto" w:sz="4" w:space="0"/>
          <w:insideV w:val="nil"/>
        </w:tcBorders>
      </w:tcPr>
    </w:tblStylePr>
    <w:tblStylePr w:type="band1Horz">
      <w:tblPr/>
      <w:tcPr>
        <w:tcBorders>
          <w:top w:val="single" w:color="auto" w:sz="4" w:space="0"/>
          <w:bottom w:val="nil"/>
        </w:tcBorders>
      </w:tcPr>
    </w:tblStylePr>
    <w:tblStylePr w:type="band2Horz">
      <w:tblPr/>
      <w:tcPr>
        <w:tcBorders>
          <w:top w:val="single" w:color="auto" w:sz="4" w:space="0"/>
        </w:tcBorders>
      </w:tcPr>
    </w:tblStylePr>
  </w:style>
  <w:style w:type="character" w:styleId="LegendadaFontedaFiguraChar" w:customStyle="1">
    <w:name w:val="Legenda da Fonte da Figura Char"/>
    <w:basedOn w:val="CaptionChar"/>
    <w:link w:val="LegendadaFontedaFigura"/>
    <w:rsid w:val="00C2382B"/>
    <w:rPr>
      <w:rFonts w:ascii="Arial" w:hAnsi="Arial" w:eastAsia="Calibri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6C8B"/>
    <w:rPr>
      <w:rFonts w:ascii="Tahoma" w:hAnsi="Tahoma" w:eastAsia="Calibri" w:cs="Tahoma"/>
      <w:sz w:val="16"/>
      <w:szCs w:val="16"/>
    </w:rPr>
  </w:style>
  <w:style w:type="paragraph" w:styleId="LegendadeQuadro" w:customStyle="1">
    <w:name w:val="Legenda de Quadro"/>
    <w:basedOn w:val="Caption"/>
    <w:link w:val="LegendadeQuadroChar"/>
    <w:qFormat/>
    <w:rsid w:val="00A36C8B"/>
    <w:pPr>
      <w:jc w:val="left"/>
    </w:pPr>
  </w:style>
  <w:style w:type="character" w:styleId="LegendadeQuadroChar" w:customStyle="1">
    <w:name w:val="Legenda de Quadro Char"/>
    <w:link w:val="LegendadeQuadro"/>
    <w:rsid w:val="00A36C8B"/>
    <w:rPr>
      <w:rFonts w:ascii="Arial" w:hAnsi="Arial"/>
      <w:bCs/>
    </w:rPr>
  </w:style>
  <w:style w:type="paragraph" w:styleId="TXTRESUMO" w:customStyle="1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styleId="TXTRESUMOChar" w:customStyle="1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styleId="FonteFigura" w:customStyle="1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styleId="FonteFiguraChar" w:customStyle="1">
    <w:name w:val="FonteFigura Char"/>
    <w:basedOn w:val="CaptionChar"/>
    <w:link w:val="FonteFigura"/>
    <w:rsid w:val="00ED1183"/>
    <w:rPr>
      <w:rFonts w:ascii="Arial" w:hAnsi="Arial"/>
      <w:bCs/>
    </w:rPr>
  </w:style>
  <w:style w:type="paragraph" w:styleId="separador" w:customStyle="1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styleId="separadorChar" w:customStyle="1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36C8B"/>
  </w:style>
  <w:style w:type="character" w:styleId="BodyTextChar" w:customStyle="1">
    <w:name w:val="Body Text Char"/>
    <w:basedOn w:val="DefaultParagraphFont"/>
    <w:link w:val="BodyText"/>
    <w:uiPriority w:val="99"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C8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6C8B"/>
    <w:rPr>
      <w:rFonts w:ascii="Arial" w:hAnsi="Arial"/>
      <w:b/>
      <w:bCs/>
    </w:rPr>
  </w:style>
  <w:style w:type="paragraph" w:styleId="TextoQuadro" w:customStyle="1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styleId="TextoTabela" w:customStyle="1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styleId="TextoQuadroChar" w:customStyle="1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styleId="ttuloqdtabela" w:customStyle="1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styleId="TextoTabelaChar" w:customStyle="1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styleId="Citaodiretalonga" w:customStyle="1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styleId="ttuloqdtabelaChar" w:customStyle="1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styleId="CitaodiretalongaChar" w:customStyle="1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styleId="Comandodeprompt" w:customStyle="1">
    <w:name w:val="Comando de prompt"/>
    <w:basedOn w:val="Normal"/>
    <w:link w:val="ComandodepromptChar"/>
    <w:autoRedefine/>
    <w:qFormat/>
    <w:rsid w:val="002E35AE"/>
    <w:pPr>
      <w:framePr w:wrap="around" w:hAnchor="text" w:v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styleId="Sub-bullet" w:customStyle="1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styleId="ComandodepromptChar" w:customStyle="1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styleId="Sub-bulletChar" w:customStyle="1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A5308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/>
      <w:szCs w:val="24"/>
      <w:lang w:eastAsia="pt-BR"/>
    </w:rPr>
  </w:style>
  <w:style w:type="character" w:styleId="normaltextrun" w:customStyle="1">
    <w:name w:val="normaltextrun"/>
    <w:basedOn w:val="DefaultParagraphFont"/>
    <w:rsid w:val="00EE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947af2-26f0-411d-a536-f4cbb904cdf6" xsi:nil="true"/>
    <lcf76f155ced4ddcb4097134ff3c332f xmlns="5b046cae-d1d8-432d-b4bb-58d09b59056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F43C90795D34597BB9869193EBE29" ma:contentTypeVersion="14" ma:contentTypeDescription="Crie um novo documento." ma:contentTypeScope="" ma:versionID="a23342caa5d1e5d86dbf8b49a9696f46">
  <xsd:schema xmlns:xsd="http://www.w3.org/2001/XMLSchema" xmlns:xs="http://www.w3.org/2001/XMLSchema" xmlns:p="http://schemas.microsoft.com/office/2006/metadata/properties" xmlns:ns2="5b046cae-d1d8-432d-b4bb-58d09b590569" xmlns:ns3="eb947af2-26f0-411d-a536-f4cbb904cdf6" targetNamespace="http://schemas.microsoft.com/office/2006/metadata/properties" ma:root="true" ma:fieldsID="f39abda0f092036d3e613d2b70652a31" ns2:_="" ns3:_="">
    <xsd:import namespace="5b046cae-d1d8-432d-b4bb-58d09b590569"/>
    <xsd:import namespace="eb947af2-26f0-411d-a536-f4cbb904c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6cae-d1d8-432d-b4bb-58d09b590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47af2-26f0-411d-a536-f4cbb904cd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3bee62-8620-4ab6-95a3-31e8dce403ba}" ma:internalName="TaxCatchAll" ma:showField="CatchAllData" ma:web="eb947af2-26f0-411d-a536-f4cbb904c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BA7911-7F0D-4BED-8F5A-24ABD02D81E6}">
  <ds:schemaRefs>
    <ds:schemaRef ds:uri="http://schemas.microsoft.com/office/2006/metadata/properties"/>
    <ds:schemaRef ds:uri="http://schemas.microsoft.com/office/infopath/2007/PartnerControls"/>
    <ds:schemaRef ds:uri="eb947af2-26f0-411d-a536-f4cbb904cdf6"/>
    <ds:schemaRef ds:uri="5b046cae-d1d8-432d-b4bb-58d09b590569"/>
  </ds:schemaRefs>
</ds:datastoreItem>
</file>

<file path=customXml/itemProps2.xml><?xml version="1.0" encoding="utf-8"?>
<ds:datastoreItem xmlns:ds="http://schemas.openxmlformats.org/officeDocument/2006/customXml" ds:itemID="{6348B837-D4FB-439E-AD4B-3196503E22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8F90DC-4998-4E9F-8F2A-360DA14625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EDD43-B908-4BE4-A6FC-B18BBE572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FIAP ON - Template para material didático.dotx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>FIAP ON - Geração de Conteúdo</dc:subject>
  <dc:creator>Allyne Fiorentino de Oliveira</dc:creator>
  <keywords>FIAP ON;Material Didático</keywords>
  <lastModifiedBy>Rita de Cássia Rodrigues</lastModifiedBy>
  <revision>6</revision>
  <dcterms:created xsi:type="dcterms:W3CDTF">2024-08-19T10:12:00.0000000Z</dcterms:created>
  <dcterms:modified xsi:type="dcterms:W3CDTF">2024-08-19T19:50:37.5812546Z</dcterms:modified>
  <category>Material Didático</category>
  <contentStatus>Rascunho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/>
  </property>
</Properties>
</file>