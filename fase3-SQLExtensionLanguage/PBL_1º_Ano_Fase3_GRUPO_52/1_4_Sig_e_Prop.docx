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1118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NECESSIDADE DO SIGILO E PROPRIEDADE DADOS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 Luiz Sazana Waleczki      | RM:559685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Guilherme Vinícius dos Santos   | RM:560564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Henrique Caproni Siqueira       | RM:560105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Renan Thiago Aviz e Silva       | RM:560849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Thiago Evangelista Dias         | RM:559403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</w:t>
      </w:r>
    </w:p>
    <w:p w:rsidR="00000000" w:rsidDel="00000000" w:rsidP="00000000" w:rsidRDefault="00000000" w:rsidRPr="00000000" w14:paraId="0000000D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VERSÕES</w:t>
      </w:r>
    </w:p>
    <w:tbl>
      <w:tblPr>
        <w:tblStyle w:val="Table1"/>
        <w:tblW w:w="90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903"/>
        <w:gridCol w:w="1362"/>
        <w:gridCol w:w="2267"/>
        <w:gridCol w:w="4529"/>
        <w:tblGridChange w:id="0">
          <w:tblGrid>
            <w:gridCol w:w="903"/>
            <w:gridCol w:w="1362"/>
            <w:gridCol w:w="2267"/>
            <w:gridCol w:w="452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19/08/2024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Patrícia Maura Angelini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 Template PBL Fase 3 - CAP 01 – 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MPLIANDO A CONSISTENCIA DO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ins w:author="Rita de Cássia Rodrigues" w:id="0" w:date="2024-08-19T19:49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19/08/2024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ins w:author="Rita de Cássia Rodrigues" w:id="1" w:date="2024-08-19T19:49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Rita de Cássia Rodrigues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ins w:author="Rita de Cássia Rodrigues" w:id="2" w:date="2024-08-19T19:49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Revisão acadêmica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07/11/2024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 Luiz Sazana Waleczki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conteúdo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FICHA CATALOGRÁFICA </w:t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[NÃO PREENCHER - PARA USO DO DEPTO DE EAD E BIBLIOTECA]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927100</wp:posOffset>
                </wp:positionV>
                <wp:extent cx="5371465" cy="254698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65030" y="251127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0808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A000a    Sobrenome, Nome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Título [livro eletrônico] / Nome Sobrenome. -- São Paulo : Fiap, 2016.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x MB ; ePUB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Bibliografia.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ISBN 000-00-00000-00-0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	Categoria. 2. Subcategoria. S., Nome. II. Título.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   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927100</wp:posOffset>
                </wp:positionV>
                <wp:extent cx="5371465" cy="2546985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1465" cy="2546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para atividade de PBL fase 3 1º ano TSC.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PBL. FASE 3. TEMPLATE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Figuras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</w:tabs>
            <w:spacing w:after="48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134" w:top="1701" w:left="1701" w:right="1134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QUADROS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1 – Quadro resumo das tarefas do PBL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</w:tabs>
            <w:spacing w:after="48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701" w:left="1701" w:right="1134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TABELAS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CÓDIGOS-FONTE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ComandoS de prompt do sistema operacional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0"/>
            </w:tabs>
            <w:spacing w:after="48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701" w:left="1701" w:right="1134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Contextualização do papel da TI em relação à LGPD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Aplicação da LGPD nas Tarefas da TI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Aplicação da LGPD na Plataforma de eCommerce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RECOMENDAÇÕES DE PROTEÇÃO AOS DADOS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Criptografia de Dados Pessoais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Controle de Acesso Baseado em Funções (RBAC)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ANONIMIZAÇÃO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Relação de Dados de Clientes Disponíveis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Definição de Dados para Anonimização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789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48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tabs>
          <w:tab w:val="left" w:leader="none" w:pos="426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Contextualização do papel da TI em relação à LGPD </w:t>
      </w:r>
    </w:p>
    <w:p w:rsidR="00000000" w:rsidDel="00000000" w:rsidP="00000000" w:rsidRDefault="00000000" w:rsidRPr="00000000" w14:paraId="00000060">
      <w:pPr>
        <w:pStyle w:val="Heading2"/>
        <w:tabs>
          <w:tab w:val="left" w:leader="none" w:pos="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Aplicação da LGPD nas Tarefas da TI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Tecnologia da Informação (TI) desempenha um papel fundamental na conformidade com a Lei Geral de Proteção de Dados (LGPD). A responsabilidade do setor de TI é implementar e monitorar as práticas de segurança para garantir que todas as operações estejam em conformidade com a legislação, protegendo os dados pessoais de clientes e colaboradores.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dia a dia, a TI deve assegurar a proteção de dados pessoais em tarefas rotineiras, como o controle de acessos, armazenamento seguro de dados e gestão de consentimento. Isso envolve garantir que dados de colaboradores, como registros pessoais e informações de acesso, sejam armazenados e processados de maneira segura, de acordo com os princípios da LGPD. Além disso, a TI é responsável por realizar auditorias e monitoramento constantes para identificar e corrigir vulnerabilidades de segurança, garantindo que o tratamento dos dados esteja em conformidade.</w:t>
      </w:r>
    </w:p>
    <w:p w:rsidR="00000000" w:rsidDel="00000000" w:rsidP="00000000" w:rsidRDefault="00000000" w:rsidRPr="00000000" w14:paraId="00000063">
      <w:pPr>
        <w:pStyle w:val="Heading2"/>
        <w:tabs>
          <w:tab w:val="left" w:leader="none" w:pos="0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Aplicação da LGPD na Plataforma de eCommerce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uma plataforma de e-commerce, a TI deve implementar uma série de práticas de segurança e privacidade para proteger os dados dos clientes e cumprir os requisitos da LGPD. A gestão da segurança na plataforma envolve medidas como criptografia de dados, autenticação de múltiplos fatores, controle de acessos e políticas de consentimento claras.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a TI deve garantir que todas as operações de tratamento de dados — como coleta, armazenamento e compartilhamento — estejam documentadas e em conformidade com as regulamentações. Isso implica a adoção de boas práticas de segurança, como a anonimização de dados sensíveis e o uso de firewalls e sistemas de detecção de intrusão, para prevenir o acesso não autorizado. A conformidade com essas práticas reforça a confiança dos consumidores, promovendo um ambiente seguro para transações online.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tabs>
          <w:tab w:val="left" w:leader="none" w:pos="426"/>
        </w:tabs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RECOMENDAÇÕES DE PROTEÇÃO AOS DADOS</w:t>
      </w:r>
    </w:p>
    <w:p w:rsidR="00000000" w:rsidDel="00000000" w:rsidP="00000000" w:rsidRDefault="00000000" w:rsidRPr="00000000" w14:paraId="00000068">
      <w:pPr>
        <w:pStyle w:val="Heading2"/>
        <w:tabs>
          <w:tab w:val="left" w:leader="none" w:pos="0"/>
        </w:tabs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 Criptografia de Dados Pessoais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TI deve implementar a criptografia de dados pessoais tanto em repouso quanto em trânsito, utilizando algoritmos robustos como AES-256. A criptografia assegura que os dados fiquem inacessíveis em caso de tentativas de acesso não autorizado.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método aumenta a confiança dos consumidores ao garantir a proteção de suas informações, reduzindo significativamente o risco de vazamentos. A criptografia, além de ser uma medida de segurança essencial, fortalece a conformidade da empresa com a LGPD ao proteger dados sensíveis de forma efetiva.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tabs>
          <w:tab w:val="left" w:leader="none" w:pos="0"/>
        </w:tabs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2.2 Controle de Acesso Baseado em Funções (RBAC)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Controle de Acesso Baseado em Funções (RBAC), garantindo que apenas funcionários com a devida autorização tenham acesso a dados pessoais específicos. Esse controle restringe o acesso com base nas funções de cada colaborador, limitando a exposição de dados.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RBAC ajuda a proteger informações pessoais, reduzindo a probabilidade de acessos indevidos. Além disso, essa prática minimiza riscos de violação de dados internos, promovendo um ambiente de trabalho mais seguro e adequado aos requisitos da LGPD.</w:t>
      </w:r>
    </w:p>
    <w:p w:rsidR="00000000" w:rsidDel="00000000" w:rsidP="00000000" w:rsidRDefault="00000000" w:rsidRPr="00000000" w14:paraId="0000006E">
      <w:pPr>
        <w:pStyle w:val="Heading2"/>
        <w:tabs>
          <w:tab w:val="left" w:leader="none" w:pos="0"/>
        </w:tabs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 ANONIMIZAÇÃO</w:t>
      </w:r>
    </w:p>
    <w:p w:rsidR="00000000" w:rsidDel="00000000" w:rsidP="00000000" w:rsidRDefault="00000000" w:rsidRPr="00000000" w14:paraId="0000006F">
      <w:pPr>
        <w:pStyle w:val="Heading2"/>
        <w:tabs>
          <w:tab w:val="left" w:leader="none" w:pos="0"/>
        </w:tabs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3.1 Relação de Dados de Clientes Disponíveis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Os dados de clientes disponíveis na plataforma e que são coletados, armazenados e processados incluem: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NR_CLIENTE: Identificador do cliente.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NM_CLIENTE: Nome do cliente.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DT_NASCIMENTO: Data de nascimento do cliente.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FL_SEXO_BIOLOGICO: Sexo biológico do cliente.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DS_GENERO: Gênero do cliente.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NR_CPF: Número do CPF do cliente.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DS_EMAIL: E-mail do cliente.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NR_TELEFONE: Telefone de contato do cliente.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NM_LOGIN: Nome de login do cliente.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DS_SENHA: Senha do cliente (armazenada de forma segura e criptografada).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QT_ESTRELAS: Avaliação do cliente.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6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VL_MEDIO_COMPRA: Valor médio de compras do cliente.</w:t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0"/>
        </w:tabs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3.2 Definição de Dados para Anonimização</w:t>
      </w:r>
    </w:p>
    <w:p w:rsidR="00000000" w:rsidDel="00000000" w:rsidP="00000000" w:rsidRDefault="00000000" w:rsidRPr="00000000" w14:paraId="0000007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NR_CPF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 CPF é um dado altamente sensível, pois é um identificador único que pode ser usado para identificar o cliente de forma direta. Para proteger esse dado, ele pode ser parcialmente mascarado (ex.: “123..-45”) ou substituído por um identificador aleatório que represente o CPF sem revelar o número exato. A anonimização do CPF é crucial para prevenir fraudes e acessos não autorizados, garantindo a conformidade com a LGPD e protegendo a privacidade do cliente.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DS_EMAIL (E-mail)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 e-mail do cliente é outro dado sensível, pois pode ser usado para contato direto ou tentativas de phishing. Para anonimização, o e-mail pode ser parcialmente mascarado (ex.: “a*******@gmail.com”) ou substituído por um hash criptografado, mantendo um identificador único sem expor o endereço de e-mail completo. Essa medida ajuda a evitar o uso do e-mail para tentativas de fraude ou identificação do cliente.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left" w:leader="none" w:pos="426"/>
        </w:tabs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FERREIRA, J.; SILVA, M. A segurança da informação em ambientes digitais. Editora ABC, 2020.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ALMEIDA, R. Direitos de privacidade e proteção de dados na era digital. São Paulo: Edusp, 2021.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PEREIRA, T.; COSTA, L. Auditoria de sistemas e a conformidade com a LGPD. Revista Brasileira de Segurança, 5(3), p. 23-34, 2019.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MONTEIRO, A. Segurança de dados e conscientização de colaboradores. Editora Campus, 2022.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NASCIMENTO, L.; ROCHA, C. Criptografia e segurança de dados em plataformas digitais. Revista de Tecnologia e Inovação, 10(2), p. 45-60, 2021.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MARTINS, S.; SILVA, D. Controle de acesso em ambientes corporativos e conformidade com a LGPD. Caderno de Segurança da Informação, 8(1), p. 14-26, 2020.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SANTOS, A.; LIMA, R. Anonimização de dados e privacidade no comércio eletrônico. Tecnologia &amp; Sociedade, 7(2), p. 88-102, 2021.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GOMES, J. Privacidade de dados e o uso de informações geográficas anonimizadas. Rio de Janeiro: Ciência e Pesquisa, 2022.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tabs>
          <w:tab w:val="left" w:leader="none" w:pos="426"/>
        </w:tabs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GLOSSÁRIO</w:t>
      </w:r>
    </w:p>
    <w:tbl>
      <w:tblPr>
        <w:tblStyle w:val="Table2"/>
        <w:tblW w:w="9061.0" w:type="dxa"/>
        <w:jc w:val="left"/>
        <w:tblLayout w:type="fixed"/>
        <w:tblLook w:val="0400"/>
      </w:tblPr>
      <w:tblGrid>
        <w:gridCol w:w="3978"/>
        <w:gridCol w:w="5083"/>
        <w:tblGridChange w:id="0">
          <w:tblGrid>
            <w:gridCol w:w="3978"/>
            <w:gridCol w:w="5083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LGPD (Lei Geral de Proteção de Dados)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Legislação brasileira que regulamenta o uso, coleta, armazenamento e compartilhamento de dados pessoais, garantindo a privacidade e segurança das informações.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Criptografia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 de segurança que codifica informações para protegê-las contra acessos não autorizados, garantindo a confidencialidade dos dados.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Anonimização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 de transformação de dados pessoais de forma que não possam ser associados a uma pessoa específica, mesmo com informações adicionais.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RBAC (Role-Based Access Control)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Acesso Baseado em Funções; sistema de controle que restringe o acesso a dados com base nas funções desempenhadas pelos usuários na organização.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de Múltiplos Fatores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de segurança que exige mais de uma forma de verificação de identidade para conceder acesso, como senha e código de confirmação.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Auditoria de Sistemas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 de análise e avaliação dos sistemas de informação para verificar a conformidade com normas, como a LGPD, e identificar possíveis falhas de segurança.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Pessoais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Qualquer informação relacionada a uma pessoa identificada ou identificável, como nome, CPF, e dados de contato.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de eCommerce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online que permite a compra e venda de produtos e serviços pela internet, frequentemente envolvem coleta e tratamento de dados pessoais de clientes.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Consentimento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Permissão dada pelos titulares de dados para que suas informações sejam coletadas e utilizadas para finalidades específicas e delimitadas.</w:t>
            </w:r>
          </w:p>
        </w:tc>
      </w:tr>
    </w:tbl>
    <w:p w:rsidR="00000000" w:rsidDel="00000000" w:rsidP="00000000" w:rsidRDefault="00000000" w:rsidRPr="00000000" w14:paraId="000000A1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072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TEMPLATE – AMPLIANDO A CONSISTÊNCIA DO NEGÓCIO</w:t>
      <w:tab/>
      <w:tab/>
      <w:t xml:space="preserve">  Versão 1 –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426"/>
      </w:tabs>
      <w:spacing w:after="480" w:before="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0"/>
      </w:tabs>
      <w:spacing w:after="480" w:before="480" w:line="360" w:lineRule="auto"/>
      <w:ind w:left="360" w:right="0" w:hanging="36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48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cPr>
        <w:shd w:fill="a5a5a5" w:val="clear"/>
        <w:vAlign w:val="center"/>
      </w:tcPr>
    </w:tblStylePr>
  </w:style>
  <w:style w:type="table" w:styleId="Table2">
    <w:basedOn w:val="TableNormal"/>
    <w:pPr>
      <w:jc w:val="center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>MediaServiceImageTags</vt:lpwstr>
  </property>
</Properties>
</file>