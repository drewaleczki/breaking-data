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A045A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7B5B122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059474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0C107E82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6FD20389" w14:textId="77777777" w:rsidR="00987BE0" w:rsidRDefault="00987BE0" w:rsidP="00987BE0">
      <w:pPr>
        <w:pStyle w:val="Figura"/>
        <w:spacing w:after="480"/>
      </w:pPr>
      <w:r>
        <w:rPr>
          <w:noProof/>
          <w:lang w:eastAsia="pt-BR"/>
        </w:rPr>
        <w:drawing>
          <wp:inline distT="0" distB="0" distL="0" distR="0" wp14:anchorId="72798A7D" wp14:editId="3BC2C4A9">
            <wp:extent cx="5400040" cy="11118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_smal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B504" w14:textId="77777777" w:rsidR="00BF557E" w:rsidRDefault="00BF557E" w:rsidP="00591097">
      <w:pPr>
        <w:pStyle w:val="SubTtulo-AutoreVerso"/>
        <w:rPr>
          <w:rStyle w:val="Forte"/>
          <w:b/>
          <w:caps/>
          <w:sz w:val="28"/>
        </w:rPr>
      </w:pPr>
      <w:r w:rsidRPr="00BF557E">
        <w:rPr>
          <w:rStyle w:val="Forte"/>
          <w:b/>
          <w:caps/>
          <w:sz w:val="28"/>
        </w:rPr>
        <w:t>Necessidade do sigilo e propriedade dados</w:t>
      </w:r>
      <w:r w:rsidRPr="00BF557E">
        <w:rPr>
          <w:rStyle w:val="Forte"/>
          <w:b/>
          <w:caps/>
          <w:sz w:val="28"/>
        </w:rPr>
        <w:t xml:space="preserve"> </w:t>
      </w:r>
    </w:p>
    <w:p w14:paraId="52E4D48E" w14:textId="77777777" w:rsidR="00BF557E" w:rsidRPr="00BF557E" w:rsidRDefault="00BF557E" w:rsidP="00BF557E">
      <w:pPr>
        <w:pStyle w:val="SubTtulo-AutoreVerso"/>
        <w:rPr>
          <w:rStyle w:val="SubTtulo-AutoreVersoChar"/>
          <w:b/>
        </w:rPr>
      </w:pPr>
      <w:r w:rsidRPr="00BF557E">
        <w:rPr>
          <w:rStyle w:val="SubTtulo-AutoreVersoChar"/>
          <w:b/>
        </w:rPr>
        <w:t xml:space="preserve">Andre Luiz </w:t>
      </w:r>
      <w:proofErr w:type="spellStart"/>
      <w:r w:rsidRPr="00BF557E">
        <w:rPr>
          <w:rStyle w:val="SubTtulo-AutoreVersoChar"/>
          <w:b/>
        </w:rPr>
        <w:t>Sazana</w:t>
      </w:r>
      <w:proofErr w:type="spellEnd"/>
      <w:r w:rsidRPr="00BF557E">
        <w:rPr>
          <w:rStyle w:val="SubTtulo-AutoreVersoChar"/>
          <w:b/>
        </w:rPr>
        <w:t xml:space="preserve"> Waleczki      | RM:559685 </w:t>
      </w:r>
    </w:p>
    <w:p w14:paraId="2FBB1F6F" w14:textId="77777777" w:rsidR="00BF557E" w:rsidRPr="00BF557E" w:rsidRDefault="00BF557E" w:rsidP="00BF557E">
      <w:pPr>
        <w:pStyle w:val="SubTtulo-AutoreVerso"/>
        <w:rPr>
          <w:rStyle w:val="SubTtulo-AutoreVersoChar"/>
          <w:b/>
        </w:rPr>
      </w:pPr>
      <w:r w:rsidRPr="00BF557E">
        <w:rPr>
          <w:rStyle w:val="SubTtulo-AutoreVersoChar"/>
          <w:b/>
        </w:rPr>
        <w:t>Guilherme Vinícius dos Santos   | RM:560564</w:t>
      </w:r>
    </w:p>
    <w:p w14:paraId="38B1A29E" w14:textId="77777777" w:rsidR="00BF557E" w:rsidRPr="00BF557E" w:rsidRDefault="00BF557E" w:rsidP="00BF557E">
      <w:pPr>
        <w:pStyle w:val="SubTtulo-AutoreVerso"/>
        <w:rPr>
          <w:rStyle w:val="SubTtulo-AutoreVersoChar"/>
          <w:b/>
        </w:rPr>
      </w:pPr>
      <w:r w:rsidRPr="00BF557E">
        <w:rPr>
          <w:rStyle w:val="SubTtulo-AutoreVersoChar"/>
          <w:b/>
        </w:rPr>
        <w:t>Henrique Caproni Siqueira       | RM:560105</w:t>
      </w:r>
    </w:p>
    <w:p w14:paraId="11B85135" w14:textId="77777777" w:rsidR="00BF557E" w:rsidRPr="00BF557E" w:rsidRDefault="00BF557E" w:rsidP="00BF557E">
      <w:pPr>
        <w:pStyle w:val="SubTtulo-AutoreVerso"/>
        <w:rPr>
          <w:rStyle w:val="SubTtulo-AutoreVersoChar"/>
          <w:b/>
        </w:rPr>
      </w:pPr>
      <w:r w:rsidRPr="00BF557E">
        <w:rPr>
          <w:rStyle w:val="SubTtulo-AutoreVersoChar"/>
          <w:b/>
        </w:rPr>
        <w:t>Renan Thiago Aviz e Silva       | RM:560849</w:t>
      </w:r>
    </w:p>
    <w:p w14:paraId="3AA73389" w14:textId="77777777" w:rsidR="00BF557E" w:rsidRDefault="00BF557E" w:rsidP="00BF557E">
      <w:pPr>
        <w:pStyle w:val="SubTtulo-AutoreVerso"/>
        <w:rPr>
          <w:rStyle w:val="SubTtulo-AutoreVersoChar"/>
          <w:b/>
        </w:rPr>
      </w:pPr>
      <w:r w:rsidRPr="00BF557E">
        <w:rPr>
          <w:rStyle w:val="SubTtulo-AutoreVersoChar"/>
          <w:b/>
        </w:rPr>
        <w:t>Thiago Evangelista Dias         | RM:559403</w:t>
      </w:r>
      <w:r w:rsidRPr="00BF557E">
        <w:rPr>
          <w:rStyle w:val="SubTtulo-AutoreVersoChar"/>
          <w:b/>
        </w:rPr>
        <w:t xml:space="preserve"> </w:t>
      </w:r>
    </w:p>
    <w:p w14:paraId="551814B6" w14:textId="7A3ABE65" w:rsidR="00987BE0" w:rsidRPr="00987BE0" w:rsidRDefault="00987BE0" w:rsidP="00BF557E">
      <w:pPr>
        <w:pStyle w:val="SubTtulo-AutoreVerso"/>
        <w:rPr>
          <w:rStyle w:val="SubTtulo-AutoreVersoChar"/>
          <w:b/>
        </w:rPr>
      </w:pPr>
      <w:r w:rsidRPr="00987BE0">
        <w:rPr>
          <w:rStyle w:val="SubTtulo-AutoreVersoChar"/>
          <w:b/>
        </w:rPr>
        <w:t xml:space="preserve">Versão </w:t>
      </w:r>
      <w:r w:rsidRPr="00987BE0">
        <w:rPr>
          <w:rStyle w:val="SubTtulo-AutoreVersoChar"/>
          <w:b/>
        </w:rPr>
        <w:fldChar w:fldCharType="begin"/>
      </w:r>
      <w:r w:rsidRPr="00987BE0">
        <w:rPr>
          <w:rStyle w:val="SubTtulo-AutoreVersoChar"/>
          <w:b/>
        </w:rPr>
        <w:instrText xml:space="preserve"> INFO  RevNum  \* MERGEFORMAT </w:instrText>
      </w:r>
      <w:r w:rsidRPr="00987BE0">
        <w:rPr>
          <w:rStyle w:val="SubTtulo-AutoreVersoChar"/>
          <w:b/>
        </w:rPr>
        <w:fldChar w:fldCharType="separate"/>
      </w:r>
      <w:r w:rsidR="006C4A36">
        <w:rPr>
          <w:rStyle w:val="SubTtulo-AutoreVersoChar"/>
          <w:b/>
        </w:rPr>
        <w:t>1</w:t>
      </w:r>
      <w:r w:rsidRPr="00987BE0">
        <w:rPr>
          <w:rStyle w:val="SubTtulo-AutoreVersoChar"/>
          <w:b/>
        </w:rPr>
        <w:fldChar w:fldCharType="end"/>
      </w:r>
    </w:p>
    <w:p w14:paraId="17DF6F20" w14:textId="77777777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71B6CC67" w14:textId="48812F08" w:rsidR="00987BE0" w:rsidRPr="00987BE0" w:rsidRDefault="00987BE0" w:rsidP="00591097">
      <w:pPr>
        <w:pStyle w:val="Ttulo-Sumrios"/>
        <w:rPr>
          <w:rStyle w:val="SubTtulo-AutoreVersoChar"/>
          <w:b/>
        </w:rPr>
      </w:pPr>
      <w:r w:rsidRPr="00987BE0">
        <w:rPr>
          <w:rStyle w:val="SubTtulo-AutoreVersoChar"/>
          <w:b/>
        </w:rPr>
        <w:lastRenderedPageBreak/>
        <w:t>HISTÓRI</w:t>
      </w:r>
      <w:r w:rsidR="00A36C8B">
        <w:rPr>
          <w:rStyle w:val="SubTtulo-AutoreVersoChar"/>
          <w:b/>
        </w:rPr>
        <w:t>C</w:t>
      </w:r>
      <w:r w:rsidRPr="00987BE0">
        <w:rPr>
          <w:rStyle w:val="SubTtulo-AutoreVersoChar"/>
          <w:b/>
        </w:rPr>
        <w:t xml:space="preserve">O DE </w:t>
      </w:r>
      <w:r w:rsidR="000F0E4E">
        <w:rPr>
          <w:rStyle w:val="SubTtulo-AutoreVersoChar"/>
          <w:b/>
        </w:rPr>
        <w:t>VERSÕES</w:t>
      </w:r>
    </w:p>
    <w:tbl>
      <w:tblPr>
        <w:tblStyle w:val="Histricoderevises"/>
        <w:tblW w:w="5000" w:type="pct"/>
        <w:tblLook w:val="0420" w:firstRow="1" w:lastRow="0" w:firstColumn="0" w:lastColumn="0" w:noHBand="0" w:noVBand="1"/>
      </w:tblPr>
      <w:tblGrid>
        <w:gridCol w:w="903"/>
        <w:gridCol w:w="1362"/>
        <w:gridCol w:w="2267"/>
        <w:gridCol w:w="4529"/>
      </w:tblGrid>
      <w:tr w:rsidR="00987BE0" w:rsidRPr="00B118A1" w14:paraId="55D05297" w14:textId="77777777" w:rsidTr="0C8EB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8" w:type="pct"/>
          </w:tcPr>
          <w:p w14:paraId="0CCC8AF3" w14:textId="77777777" w:rsidR="00987BE0" w:rsidRPr="00B118A1" w:rsidRDefault="00987BE0" w:rsidP="00072A6C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Versão</w:t>
            </w:r>
          </w:p>
        </w:tc>
        <w:tc>
          <w:tcPr>
            <w:tcW w:w="751" w:type="pct"/>
          </w:tcPr>
          <w:p w14:paraId="1DFB45C0" w14:textId="77777777" w:rsidR="00987BE0" w:rsidRPr="00B118A1" w:rsidRDefault="00987BE0" w:rsidP="00072A6C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Data</w:t>
            </w:r>
          </w:p>
        </w:tc>
        <w:tc>
          <w:tcPr>
            <w:tcW w:w="1251" w:type="pct"/>
          </w:tcPr>
          <w:p w14:paraId="4BAF9670" w14:textId="77777777" w:rsidR="00987BE0" w:rsidRPr="00B118A1" w:rsidRDefault="00987BE0" w:rsidP="00072A6C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Responsável</w:t>
            </w:r>
          </w:p>
        </w:tc>
        <w:tc>
          <w:tcPr>
            <w:tcW w:w="2499" w:type="pct"/>
          </w:tcPr>
          <w:p w14:paraId="2A2B2FAA" w14:textId="77777777" w:rsidR="00987BE0" w:rsidRPr="00B118A1" w:rsidRDefault="00987BE0" w:rsidP="00072A6C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Descrição</w:t>
            </w:r>
          </w:p>
        </w:tc>
      </w:tr>
      <w:tr w:rsidR="00987BE0" w:rsidRPr="00B118A1" w14:paraId="6CF984A1" w14:textId="77777777" w:rsidTr="0C8EB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14:paraId="33FD4FC9" w14:textId="0CF67C70" w:rsidR="00987BE0" w:rsidRPr="00B118A1" w:rsidRDefault="00BC3392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sz w:val="20"/>
                <w:szCs w:val="16"/>
              </w:rPr>
              <w:t>1</w:t>
            </w:r>
          </w:p>
        </w:tc>
        <w:tc>
          <w:tcPr>
            <w:tcW w:w="751" w:type="pct"/>
          </w:tcPr>
          <w:p w14:paraId="17EA9F33" w14:textId="66FF9C3E" w:rsidR="00987BE0" w:rsidRPr="00B118A1" w:rsidRDefault="00FB79E3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19</w:t>
            </w:r>
            <w:r w:rsidR="00BC3392">
              <w:rPr>
                <w:rStyle w:val="SubTtulo-AutoreVersoChar"/>
                <w:b w:val="0"/>
                <w:bCs w:val="0"/>
                <w:sz w:val="20"/>
                <w:szCs w:val="16"/>
              </w:rPr>
              <w:t>/0</w:t>
            </w: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8</w:t>
            </w:r>
            <w:r w:rsidR="00BC3392">
              <w:rPr>
                <w:rStyle w:val="SubTtulo-AutoreVersoChar"/>
                <w:b w:val="0"/>
                <w:bCs w:val="0"/>
                <w:sz w:val="20"/>
                <w:szCs w:val="16"/>
              </w:rPr>
              <w:t>/2024</w:t>
            </w:r>
          </w:p>
        </w:tc>
        <w:tc>
          <w:tcPr>
            <w:tcW w:w="1251" w:type="pct"/>
          </w:tcPr>
          <w:p w14:paraId="1EEA1E74" w14:textId="7E240D31" w:rsidR="00987BE0" w:rsidRPr="00B118A1" w:rsidRDefault="00BC3392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Patrícia Maura </w:t>
            </w:r>
            <w:proofErr w:type="spellStart"/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Angelini</w:t>
            </w:r>
            <w:proofErr w:type="spellEnd"/>
          </w:p>
        </w:tc>
        <w:tc>
          <w:tcPr>
            <w:tcW w:w="2499" w:type="pct"/>
          </w:tcPr>
          <w:p w14:paraId="169F0117" w14:textId="69CA5E2A" w:rsidR="00987BE0" w:rsidRPr="00B118A1" w:rsidRDefault="00BC3392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Versão Inicial </w:t>
            </w:r>
            <w:proofErr w:type="spellStart"/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Template</w:t>
            </w:r>
            <w:proofErr w:type="spellEnd"/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 PBL Fase </w:t>
            </w:r>
            <w:r w:rsidR="00FB79E3">
              <w:rPr>
                <w:rStyle w:val="SubTtulo-AutoreVersoChar"/>
                <w:b w:val="0"/>
                <w:bCs w:val="0"/>
                <w:sz w:val="20"/>
                <w:szCs w:val="16"/>
              </w:rPr>
              <w:t>3</w:t>
            </w: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 - </w:t>
            </w:r>
            <w:r w:rsidRPr="00BC3392"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CAP 01 </w:t>
            </w:r>
            <w:r w:rsidR="00FB79E3">
              <w:rPr>
                <w:rStyle w:val="SubTtulo-AutoreVersoChar"/>
                <w:b w:val="0"/>
                <w:bCs w:val="0"/>
                <w:sz w:val="20"/>
                <w:szCs w:val="16"/>
              </w:rPr>
              <w:t>–</w:t>
            </w:r>
            <w:r w:rsidRPr="00BC3392"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 </w:t>
            </w:r>
            <w:r w:rsidR="00FB79E3">
              <w:rPr>
                <w:rStyle w:val="SubTtulo-AutoreVersoChar"/>
                <w:b w:val="0"/>
                <w:bCs w:val="0"/>
                <w:sz w:val="20"/>
                <w:szCs w:val="16"/>
              </w:rPr>
              <w:t>A</w:t>
            </w:r>
            <w:r w:rsidR="00FB79E3">
              <w:rPr>
                <w:rStyle w:val="SubTtulo-AutoreVersoChar"/>
                <w:sz w:val="20"/>
                <w:szCs w:val="16"/>
              </w:rPr>
              <w:t>MPLIANDO A CONS</w:t>
            </w:r>
            <w:r w:rsidR="007F26AA">
              <w:rPr>
                <w:rStyle w:val="SubTtulo-AutoreVersoChar"/>
                <w:sz w:val="20"/>
                <w:szCs w:val="16"/>
              </w:rPr>
              <w:t>IST</w:t>
            </w:r>
            <w:r w:rsidR="00FB79E3">
              <w:rPr>
                <w:rStyle w:val="SubTtulo-AutoreVersoChar"/>
                <w:sz w:val="20"/>
                <w:szCs w:val="16"/>
              </w:rPr>
              <w:t xml:space="preserve">ENCIA DO </w:t>
            </w:r>
            <w:proofErr w:type="gramStart"/>
            <w:r w:rsidR="00FB79E3">
              <w:rPr>
                <w:rStyle w:val="SubTtulo-AutoreVersoChar"/>
                <w:sz w:val="20"/>
                <w:szCs w:val="16"/>
              </w:rPr>
              <w:t>NEGOCIO</w:t>
            </w:r>
            <w:proofErr w:type="gramEnd"/>
          </w:p>
        </w:tc>
      </w:tr>
      <w:tr w:rsidR="00987BE0" w:rsidRPr="00B118A1" w14:paraId="4E63665B" w14:textId="77777777" w:rsidTr="0C8EBC3A">
        <w:tc>
          <w:tcPr>
            <w:tcW w:w="498" w:type="pct"/>
          </w:tcPr>
          <w:p w14:paraId="3B61F3F3" w14:textId="21CA1D0D" w:rsidR="00987BE0" w:rsidRPr="00B118A1" w:rsidRDefault="00BF557E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2</w:t>
            </w:r>
          </w:p>
        </w:tc>
        <w:tc>
          <w:tcPr>
            <w:tcW w:w="751" w:type="pct"/>
          </w:tcPr>
          <w:p w14:paraId="37D874A4" w14:textId="32064F43" w:rsidR="00987BE0" w:rsidRPr="00B118A1" w:rsidRDefault="5830D158" w:rsidP="6943DB6A">
            <w:pPr>
              <w:pStyle w:val="NormalTabela"/>
              <w:rPr>
                <w:rStyle w:val="SubTtulo-AutoreVersoChar"/>
                <w:b w:val="0"/>
                <w:bCs w:val="0"/>
                <w:sz w:val="20"/>
              </w:rPr>
            </w:pPr>
            <w:ins w:id="0" w:author="Rita de Cássia Rodrigues" w:date="2024-08-19T19:49:00Z">
              <w:r w:rsidRPr="6943DB6A">
                <w:rPr>
                  <w:rStyle w:val="SubTtulo-AutoreVersoChar"/>
                  <w:b w:val="0"/>
                  <w:bCs w:val="0"/>
                  <w:sz w:val="20"/>
                </w:rPr>
                <w:t>19/08/2024</w:t>
              </w:r>
            </w:ins>
          </w:p>
        </w:tc>
        <w:tc>
          <w:tcPr>
            <w:tcW w:w="1251" w:type="pct"/>
          </w:tcPr>
          <w:p w14:paraId="05FF765F" w14:textId="77BE6366" w:rsidR="00987BE0" w:rsidRPr="00B118A1" w:rsidRDefault="5830D158" w:rsidP="6943DB6A">
            <w:pPr>
              <w:pStyle w:val="NormalTabela"/>
              <w:rPr>
                <w:rStyle w:val="SubTtulo-AutoreVersoChar"/>
                <w:b w:val="0"/>
                <w:bCs w:val="0"/>
                <w:sz w:val="20"/>
              </w:rPr>
            </w:pPr>
            <w:ins w:id="1" w:author="Rita de Cássia Rodrigues" w:date="2024-08-19T19:49:00Z">
              <w:r w:rsidRPr="6943DB6A">
                <w:rPr>
                  <w:rStyle w:val="SubTtulo-AutoreVersoChar"/>
                  <w:b w:val="0"/>
                  <w:bCs w:val="0"/>
                  <w:sz w:val="20"/>
                </w:rPr>
                <w:t>Rita de Cássia Rodrigues</w:t>
              </w:r>
            </w:ins>
          </w:p>
        </w:tc>
        <w:tc>
          <w:tcPr>
            <w:tcW w:w="2499" w:type="pct"/>
          </w:tcPr>
          <w:p w14:paraId="346CD63B" w14:textId="62E3D1E6" w:rsidR="00987BE0" w:rsidRPr="00B118A1" w:rsidRDefault="5830D158" w:rsidP="6943DB6A">
            <w:pPr>
              <w:pStyle w:val="NormalTabela"/>
              <w:rPr>
                <w:rStyle w:val="SubTtulo-AutoreVersoChar"/>
                <w:b w:val="0"/>
                <w:bCs w:val="0"/>
                <w:sz w:val="20"/>
              </w:rPr>
            </w:pPr>
            <w:ins w:id="2" w:author="Rita de Cássia Rodrigues" w:date="2024-08-19T19:49:00Z">
              <w:r w:rsidRPr="0C8EBC3A">
                <w:rPr>
                  <w:rStyle w:val="SubTtulo-AutoreVersoChar"/>
                  <w:b w:val="0"/>
                  <w:bCs w:val="0"/>
                  <w:sz w:val="20"/>
                </w:rPr>
                <w:t>Revisão acadêmic</w:t>
              </w:r>
            </w:ins>
            <w:ins w:id="3" w:author="Rita de Cássia Rodrigues" w:date="2024-08-19T19:50:00Z">
              <w:r w:rsidRPr="0C8EBC3A">
                <w:rPr>
                  <w:rStyle w:val="SubTtulo-AutoreVersoChar"/>
                  <w:b w:val="0"/>
                  <w:bCs w:val="0"/>
                  <w:sz w:val="20"/>
                </w:rPr>
                <w:t>a</w:t>
              </w:r>
            </w:ins>
          </w:p>
        </w:tc>
      </w:tr>
      <w:tr w:rsidR="00987BE0" w:rsidRPr="00B118A1" w14:paraId="352F26D1" w14:textId="77777777" w:rsidTr="0C8EB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14:paraId="565A917E" w14:textId="61C93424" w:rsidR="00987BE0" w:rsidRPr="00B118A1" w:rsidRDefault="00BF557E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3</w:t>
            </w:r>
          </w:p>
        </w:tc>
        <w:tc>
          <w:tcPr>
            <w:tcW w:w="751" w:type="pct"/>
          </w:tcPr>
          <w:p w14:paraId="6B8C5FD8" w14:textId="0D6EC7C0" w:rsidR="00987BE0" w:rsidRPr="00B118A1" w:rsidRDefault="00BF557E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07/11/2024</w:t>
            </w:r>
          </w:p>
        </w:tc>
        <w:tc>
          <w:tcPr>
            <w:tcW w:w="1251" w:type="pct"/>
          </w:tcPr>
          <w:p w14:paraId="0345CFD8" w14:textId="26C1C7E3" w:rsidR="00987BE0" w:rsidRPr="00B118A1" w:rsidRDefault="00BF557E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Andre Luiz Sazana Waleczki</w:t>
            </w:r>
          </w:p>
        </w:tc>
        <w:tc>
          <w:tcPr>
            <w:tcW w:w="2499" w:type="pct"/>
          </w:tcPr>
          <w:p w14:paraId="28433403" w14:textId="469610BA" w:rsidR="00987BE0" w:rsidRPr="00B118A1" w:rsidRDefault="00BF557E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Criação do conteúdo</w:t>
            </w:r>
          </w:p>
        </w:tc>
      </w:tr>
      <w:tr w:rsidR="00987BE0" w:rsidRPr="00B118A1" w14:paraId="24FD5104" w14:textId="77777777" w:rsidTr="0C8EBC3A">
        <w:tc>
          <w:tcPr>
            <w:tcW w:w="498" w:type="pct"/>
          </w:tcPr>
          <w:p w14:paraId="6CF0F498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14:paraId="72E44ECC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14:paraId="3BAFD162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14:paraId="63007E62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87BE0" w:rsidRPr="00B118A1" w14:paraId="4266F9A8" w14:textId="77777777" w:rsidTr="0C8EB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14:paraId="2519D102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14:paraId="6A74094C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14:paraId="0095A512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14:paraId="07EA4BB4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87BE0" w:rsidRPr="00B118A1" w14:paraId="5C0A6B5A" w14:textId="77777777" w:rsidTr="0C8EBC3A">
        <w:trPr>
          <w:trHeight w:val="77"/>
        </w:trPr>
        <w:tc>
          <w:tcPr>
            <w:tcW w:w="498" w:type="pct"/>
          </w:tcPr>
          <w:p w14:paraId="03846908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14:paraId="09BDFC2D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14:paraId="587FFA86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14:paraId="40BADF04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87BE0" w:rsidRPr="00B118A1" w14:paraId="6992642C" w14:textId="77777777" w:rsidTr="0C8EB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14:paraId="16C53FCD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14:paraId="282D68BA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14:paraId="71176575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14:paraId="299C3B0E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</w:tbl>
    <w:p w14:paraId="3019CEE4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6922D1AC" w14:textId="77777777" w:rsidR="00987BE0" w:rsidRDefault="00987BE0" w:rsidP="00591097">
      <w:pPr>
        <w:pStyle w:val="SubTtulo-AutoreVerso"/>
        <w:rPr>
          <w:rStyle w:val="SubTtulo-AutoreVersoChar"/>
          <w:b/>
        </w:rPr>
      </w:pPr>
      <w:r>
        <w:rPr>
          <w:rStyle w:val="SubTtulo-AutoreVersoChar"/>
        </w:rPr>
        <w:br w:type="page"/>
      </w:r>
    </w:p>
    <w:p w14:paraId="77D2B34F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6935D941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51DC80AF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13418CE6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54C7066E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724E909C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4B0EAB08" w14:textId="77777777" w:rsidR="00A36C8B" w:rsidRDefault="00A36C8B" w:rsidP="00A36C8B">
      <w:pPr>
        <w:ind w:firstLine="0"/>
        <w:jc w:val="center"/>
      </w:pPr>
    </w:p>
    <w:p w14:paraId="0CC41D36" w14:textId="77777777" w:rsidR="00A36C8B" w:rsidRDefault="00A36C8B" w:rsidP="00A36C8B">
      <w:pPr>
        <w:ind w:firstLine="0"/>
        <w:jc w:val="center"/>
      </w:pPr>
    </w:p>
    <w:p w14:paraId="5AA16925" w14:textId="77777777" w:rsidR="00A36C8B" w:rsidRDefault="00A36C8B" w:rsidP="00A36C8B">
      <w:pPr>
        <w:ind w:firstLine="0"/>
        <w:jc w:val="center"/>
      </w:pPr>
    </w:p>
    <w:p w14:paraId="7D4BAA0C" w14:textId="77777777" w:rsidR="00A36C8B" w:rsidRDefault="00A36C8B" w:rsidP="00A36C8B">
      <w:pPr>
        <w:ind w:firstLine="0"/>
        <w:jc w:val="center"/>
      </w:pPr>
    </w:p>
    <w:p w14:paraId="5AC786FE" w14:textId="77777777" w:rsidR="00987BE0" w:rsidRDefault="00987BE0" w:rsidP="00A36C8B">
      <w:pPr>
        <w:ind w:firstLine="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F6CEC" wp14:editId="1702784C">
                <wp:simplePos x="0" y="0"/>
                <wp:positionH relativeFrom="column">
                  <wp:posOffset>96520</wp:posOffset>
                </wp:positionH>
                <wp:positionV relativeFrom="paragraph">
                  <wp:posOffset>943610</wp:posOffset>
                </wp:positionV>
                <wp:extent cx="5361940" cy="2537460"/>
                <wp:effectExtent l="0" t="0" r="10160" b="15240"/>
                <wp:wrapTopAndBottom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1940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B0D5A5" w14:textId="77777777" w:rsidR="00ED1183" w:rsidRDefault="00ED1183" w:rsidP="00987BE0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</w:t>
                            </w:r>
                          </w:p>
                          <w:p w14:paraId="1D00F8E7" w14:textId="77777777" w:rsidR="00ED1183" w:rsidRDefault="00ED1183" w:rsidP="00987BE0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ab/>
                              <w:t>A000a    Sobrenome, Nome</w:t>
                            </w:r>
                          </w:p>
                          <w:p w14:paraId="49598737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Título [livro eletrônico] / Nome Sobrenome. -- São Paulo : Fiap, 2016.</w:t>
                            </w:r>
                          </w:p>
                          <w:p w14:paraId="0AA525E5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x MB ; ePUB</w:t>
                            </w:r>
                          </w:p>
                          <w:p w14:paraId="7CAB7EA8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</w:t>
                            </w:r>
                          </w:p>
                          <w:p w14:paraId="5A26E346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Bibliografia.</w:t>
                            </w:r>
                          </w:p>
                          <w:p w14:paraId="20E9D22B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ISBN 000-00-00000-00-0</w:t>
                            </w:r>
                          </w:p>
                          <w:p w14:paraId="45307803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</w:t>
                            </w:r>
                          </w:p>
                          <w:p w14:paraId="6F78F45D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20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ab/>
                              <w:t>Categoria. 2. Subcategoria. S., Nome. II. Título.</w:t>
                            </w:r>
                            <w:r>
                              <w:rPr>
                                <w:rFonts w:eastAsia="Arial"/>
                                <w:sz w:val="20"/>
                              </w:rPr>
                              <w:t xml:space="preserve">                                </w:t>
                            </w:r>
                          </w:p>
                          <w:p w14:paraId="0E43757F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14:paraId="4CFF3738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                                        CDU 000.000.00</w:t>
                            </w:r>
                          </w:p>
                          <w:p w14:paraId="75F62E04" w14:textId="77777777" w:rsidR="00ED1183" w:rsidRDefault="00ED1183" w:rsidP="00987BE0"/>
                          <w:p w14:paraId="00504505" w14:textId="77777777" w:rsidR="00ED1183" w:rsidRDefault="00ED1183" w:rsidP="00987BE0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</w:t>
                            </w:r>
                          </w:p>
                          <w:p w14:paraId="22748425" w14:textId="77777777" w:rsidR="00ED1183" w:rsidRDefault="00ED1183" w:rsidP="00987BE0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    </w:t>
                            </w:r>
                          </w:p>
                          <w:p w14:paraId="6AFE432D" w14:textId="77777777" w:rsidR="00ED1183" w:rsidRDefault="00ED1183" w:rsidP="00987BE0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6CEC" id="Retângulo 4" o:spid="_x0000_s1026" style="position:absolute;left:0;text-align:left;margin-left:7.6pt;margin-top:74.3pt;width:422.2pt;height:1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" strokecolor="gray">
                <v:stroke joinstyle="round"/>
                <v:textbox inset="0,0,0,0">
                  <w:txbxContent>
                    <w:p w14:paraId="6AB0D5A5" w14:textId="77777777" w:rsidR="00ED1183" w:rsidRDefault="00ED1183" w:rsidP="00987BE0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</w:t>
                      </w:r>
                    </w:p>
                    <w:p w14:paraId="1D00F8E7" w14:textId="77777777" w:rsidR="00ED1183" w:rsidRDefault="00ED1183" w:rsidP="00987BE0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ab/>
                        <w:t>A000a    Sobrenome, Nome</w:t>
                      </w:r>
                    </w:p>
                    <w:p w14:paraId="49598737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Título [livro eletrônico] / Nome Sobrenome. -- São Paulo : Fiap, 2016.</w:t>
                      </w:r>
                    </w:p>
                    <w:p w14:paraId="0AA525E5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x MB ; ePUB</w:t>
                      </w:r>
                    </w:p>
                    <w:p w14:paraId="7CAB7EA8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</w:t>
                      </w:r>
                    </w:p>
                    <w:p w14:paraId="5A26E346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Bibliografia.</w:t>
                      </w:r>
                    </w:p>
                    <w:p w14:paraId="20E9D22B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ISBN 000-00-00000-00-0</w:t>
                      </w:r>
                    </w:p>
                    <w:p w14:paraId="45307803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</w:t>
                      </w:r>
                    </w:p>
                    <w:p w14:paraId="6F78F45D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20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ab/>
                        <w:t>Categoria. 2. Subcategoria. S., Nome. II. Título.</w:t>
                      </w:r>
                      <w:r>
                        <w:rPr>
                          <w:rFonts w:eastAsia="Arial"/>
                          <w:sz w:val="20"/>
                        </w:rPr>
                        <w:t xml:space="preserve">                                </w:t>
                      </w:r>
                    </w:p>
                    <w:p w14:paraId="0E43757F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                                                 </w:t>
                      </w:r>
                    </w:p>
                    <w:p w14:paraId="4CFF3738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                                        CDU 000.000.00</w:t>
                      </w:r>
                    </w:p>
                    <w:p w14:paraId="75F62E04" w14:textId="77777777" w:rsidR="00ED1183" w:rsidRDefault="00ED1183" w:rsidP="00987BE0"/>
                    <w:p w14:paraId="00504505" w14:textId="77777777" w:rsidR="00ED1183" w:rsidRDefault="00ED1183" w:rsidP="00987BE0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</w:t>
                      </w:r>
                    </w:p>
                    <w:p w14:paraId="22748425" w14:textId="77777777" w:rsidR="00ED1183" w:rsidRDefault="00ED1183" w:rsidP="00987BE0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    </w:t>
                      </w:r>
                    </w:p>
                    <w:p w14:paraId="6AFE432D" w14:textId="77777777" w:rsidR="00ED1183" w:rsidRDefault="00ED1183" w:rsidP="00987BE0"/>
                  </w:txbxContent>
                </v:textbox>
                <w10:wrap type="topAndBottom"/>
              </v:rect>
            </w:pict>
          </mc:Fallback>
        </mc:AlternateContent>
      </w:r>
      <w:r>
        <w:t xml:space="preserve">FICHA CATALOGRÁFICA </w:t>
      </w:r>
      <w:r>
        <w:br/>
      </w:r>
      <w:r w:rsidRPr="000F0751">
        <w:rPr>
          <w:b/>
          <w:color w:val="FF0000"/>
        </w:rPr>
        <w:t>[NÃO PREENCHER - PARA USO DO DEPTO DE EAD</w:t>
      </w:r>
      <w:r>
        <w:rPr>
          <w:b/>
          <w:color w:val="FF0000"/>
        </w:rPr>
        <w:t xml:space="preserve"> E BIBLIOTECA</w:t>
      </w:r>
      <w:r w:rsidRPr="000F0751">
        <w:rPr>
          <w:b/>
          <w:color w:val="FF0000"/>
        </w:rPr>
        <w:t>]</w:t>
      </w:r>
    </w:p>
    <w:p w14:paraId="3392A932" w14:textId="77777777" w:rsidR="00987BE0" w:rsidRDefault="00987BE0" w:rsidP="00591097">
      <w:pPr>
        <w:pStyle w:val="Ttulo-Sumrios"/>
      </w:pPr>
      <w:r>
        <w:rPr>
          <w:rStyle w:val="SubTtulo-AutoreVersoChar"/>
        </w:rPr>
        <w:br w:type="page"/>
      </w:r>
      <w:r>
        <w:lastRenderedPageBreak/>
        <w:t>RESUMO</w:t>
      </w:r>
    </w:p>
    <w:p w14:paraId="1C71C4B9" w14:textId="360D5DEE" w:rsidR="00072A6C" w:rsidRDefault="00BC3392" w:rsidP="00A36C8B">
      <w:pPr>
        <w:pStyle w:val="TXTRESUMO"/>
        <w:rPr>
          <w:rStyle w:val="SubTtulo-AutoreVersoChar"/>
          <w:b w:val="0"/>
        </w:rPr>
      </w:pPr>
      <w:proofErr w:type="spellStart"/>
      <w:r>
        <w:rPr>
          <w:rStyle w:val="SubTtulo-AutoreVersoChar"/>
          <w:b w:val="0"/>
        </w:rPr>
        <w:t>Template</w:t>
      </w:r>
      <w:proofErr w:type="spellEnd"/>
      <w:r>
        <w:rPr>
          <w:rStyle w:val="SubTtulo-AutoreVersoChar"/>
          <w:b w:val="0"/>
        </w:rPr>
        <w:t xml:space="preserve"> para atividade de PBL fase </w:t>
      </w:r>
      <w:r w:rsidR="00FB79E3">
        <w:rPr>
          <w:rStyle w:val="SubTtulo-AutoreVersoChar"/>
          <w:b w:val="0"/>
        </w:rPr>
        <w:t>3</w:t>
      </w:r>
      <w:r>
        <w:rPr>
          <w:rStyle w:val="SubTtulo-AutoreVersoChar"/>
          <w:b w:val="0"/>
        </w:rPr>
        <w:t xml:space="preserve"> 1º ano TSC</w:t>
      </w:r>
      <w:r w:rsidR="00072A6C" w:rsidRPr="00987BE0">
        <w:rPr>
          <w:rStyle w:val="SubTtulo-AutoreVersoChar"/>
          <w:b w:val="0"/>
        </w:rPr>
        <w:t>.</w:t>
      </w:r>
    </w:p>
    <w:p w14:paraId="5394B3B7" w14:textId="77777777" w:rsidR="00A36C8B" w:rsidRDefault="00A36C8B" w:rsidP="00A36C8B">
      <w:pPr>
        <w:pStyle w:val="TXTRESUMO"/>
        <w:rPr>
          <w:rStyle w:val="SubTtulo-AutoreVersoChar"/>
          <w:b w:val="0"/>
        </w:rPr>
      </w:pPr>
    </w:p>
    <w:p w14:paraId="0ABF4A67" w14:textId="5F2423E7" w:rsidR="00A36C8B" w:rsidRPr="00987BE0" w:rsidRDefault="00A36C8B" w:rsidP="00A36C8B">
      <w:pPr>
        <w:pStyle w:val="TXTRESUMO"/>
        <w:rPr>
          <w:rStyle w:val="SubTtulo-AutoreVersoChar"/>
          <w:b w:val="0"/>
        </w:rPr>
      </w:pPr>
      <w:r w:rsidRPr="00ED6A41">
        <w:rPr>
          <w:rStyle w:val="SubTtulo-AutoreVersoChar"/>
        </w:rPr>
        <w:t>Palavras-chave:</w:t>
      </w:r>
      <w:r>
        <w:rPr>
          <w:rStyle w:val="SubTtulo-AutoreVersoChar"/>
          <w:b w:val="0"/>
        </w:rPr>
        <w:t xml:space="preserve"> </w:t>
      </w:r>
      <w:r w:rsidR="00BC3392">
        <w:rPr>
          <w:rStyle w:val="SubTtulo-AutoreVersoChar"/>
          <w:b w:val="0"/>
        </w:rPr>
        <w:t xml:space="preserve">PBL. FASE </w:t>
      </w:r>
      <w:r w:rsidR="00FB79E3">
        <w:rPr>
          <w:rStyle w:val="SubTtulo-AutoreVersoChar"/>
          <w:b w:val="0"/>
        </w:rPr>
        <w:t>3</w:t>
      </w:r>
      <w:r w:rsidR="00BC3392">
        <w:rPr>
          <w:rStyle w:val="SubTtulo-AutoreVersoChar"/>
          <w:b w:val="0"/>
        </w:rPr>
        <w:t>. TEMPLATE</w:t>
      </w:r>
    </w:p>
    <w:p w14:paraId="6795F981" w14:textId="77777777" w:rsidR="00A36C8B" w:rsidRDefault="00987BE0" w:rsidP="00591097">
      <w:pPr>
        <w:pStyle w:val="Ttulo-Sumrios"/>
        <w:rPr>
          <w:rStyle w:val="SubTtulo-AutoreVersoChar"/>
        </w:rPr>
      </w:pPr>
      <w:r>
        <w:rPr>
          <w:rStyle w:val="SubTtulo-AutoreVersoChar"/>
        </w:rPr>
        <w:t xml:space="preserve"> </w:t>
      </w:r>
      <w:r>
        <w:rPr>
          <w:rStyle w:val="SubTtulo-AutoreVersoChar"/>
        </w:rPr>
        <w:br w:type="page"/>
      </w:r>
    </w:p>
    <w:p w14:paraId="7F91AA84" w14:textId="77777777" w:rsidR="00A36C8B" w:rsidRPr="00077AA6" w:rsidRDefault="00A36C8B" w:rsidP="00591097">
      <w:pPr>
        <w:pStyle w:val="Ttulo-Sumrios"/>
      </w:pPr>
      <w:r>
        <w:lastRenderedPageBreak/>
        <w:t>LISTA DE Figuras</w:t>
      </w:r>
    </w:p>
    <w:p w14:paraId="25697071" w14:textId="2B03A1D2" w:rsidR="00A36C8B" w:rsidRPr="0096786F" w:rsidRDefault="00A36C8B" w:rsidP="00591097">
      <w:pPr>
        <w:pStyle w:val="Ttulo-Sumrios"/>
        <w:rPr>
          <w:lang w:val="en-US"/>
          <w:rPrChange w:id="4" w:author="Andre Luiz Sazana Waleczki" w:date="2024-11-07T01:07:00Z" w16du:dateUtc="2024-11-07T04:07:00Z">
            <w:rPr/>
          </w:rPrChange>
        </w:rPr>
      </w:pPr>
      <w:r>
        <w:rPr>
          <w:rFonts w:cs="Arial"/>
          <w:b w:val="0"/>
          <w:caps w:val="0"/>
          <w:szCs w:val="24"/>
          <w:lang w:eastAsia="ar-SA"/>
        </w:rPr>
        <w:fldChar w:fldCharType="begin"/>
      </w:r>
      <w:r w:rsidRPr="0096786F">
        <w:rPr>
          <w:rFonts w:cs="Arial"/>
          <w:szCs w:val="24"/>
          <w:lang w:val="en-US"/>
          <w:rPrChange w:id="5" w:author="Andre Luiz Sazana Waleczki" w:date="2024-11-07T01:07:00Z" w16du:dateUtc="2024-11-07T04:07:00Z">
            <w:rPr>
              <w:rFonts w:cs="Arial"/>
              <w:szCs w:val="24"/>
            </w:rPr>
          </w:rPrChange>
        </w:rPr>
        <w:instrText xml:space="preserve"> TOC \h \z \c "Figura" </w:instrText>
      </w:r>
      <w:r>
        <w:rPr>
          <w:rFonts w:cs="Arial"/>
          <w:b w:val="0"/>
          <w:caps w:val="0"/>
          <w:szCs w:val="24"/>
          <w:lang w:eastAsia="ar-SA"/>
        </w:rPr>
        <w:fldChar w:fldCharType="separate"/>
      </w:r>
      <w:r w:rsidR="00BF5327">
        <w:rPr>
          <w:rFonts w:cs="Arial"/>
          <w:bCs/>
          <w:caps w:val="0"/>
          <w:noProof/>
          <w:szCs w:val="24"/>
          <w:lang w:val="en-US" w:eastAsia="ar-SA"/>
        </w:rPr>
        <w:t>No table of figures entries found.</w:t>
      </w:r>
      <w:r>
        <w:fldChar w:fldCharType="end"/>
      </w:r>
    </w:p>
    <w:p w14:paraId="590B591E" w14:textId="77777777" w:rsidR="00A36C8B" w:rsidRPr="0096786F" w:rsidRDefault="00A36C8B" w:rsidP="00591097">
      <w:pPr>
        <w:pStyle w:val="Ttulo-Sumrios"/>
        <w:rPr>
          <w:lang w:val="en-US"/>
          <w:rPrChange w:id="6" w:author="Andre Luiz Sazana Waleczki" w:date="2024-11-07T01:07:00Z" w16du:dateUtc="2024-11-07T04:07:00Z">
            <w:rPr/>
          </w:rPrChange>
        </w:rPr>
        <w:sectPr w:rsidR="00A36C8B" w:rsidRPr="0096786F" w:rsidSect="00A36C8B">
          <w:headerReference w:type="default" r:id="rId12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366CB56" w14:textId="77777777" w:rsidR="00A36C8B" w:rsidRDefault="00A36C8B" w:rsidP="00591097">
      <w:pPr>
        <w:pStyle w:val="Ttulo-Sumrios"/>
      </w:pPr>
      <w:r w:rsidRPr="00077AA6">
        <w:lastRenderedPageBreak/>
        <w:t xml:space="preserve">LISTA DE </w:t>
      </w:r>
      <w:r>
        <w:t>QUADROS</w:t>
      </w:r>
    </w:p>
    <w:p w14:paraId="27A9E2DC" w14:textId="7E568169" w:rsidR="00F17A45" w:rsidRDefault="00B118A1">
      <w:pPr>
        <w:pStyle w:val="ndicedeilustraes"/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169645325" w:history="1">
        <w:r w:rsidR="00F17A45" w:rsidRPr="00502C98">
          <w:rPr>
            <w:rStyle w:val="Hyperlink"/>
            <w:noProof/>
          </w:rPr>
          <w:t>Quadro 1 – Quadro resumo das tarefas do PBL</w:t>
        </w:r>
        <w:r w:rsidR="00F17A45">
          <w:rPr>
            <w:noProof/>
            <w:webHidden/>
          </w:rPr>
          <w:tab/>
        </w:r>
        <w:r w:rsidR="00F17A45">
          <w:rPr>
            <w:noProof/>
            <w:webHidden/>
          </w:rPr>
          <w:fldChar w:fldCharType="begin"/>
        </w:r>
        <w:r w:rsidR="00F17A45">
          <w:rPr>
            <w:noProof/>
            <w:webHidden/>
          </w:rPr>
          <w:instrText xml:space="preserve"> PAGEREF _Toc169645325 \h </w:instrText>
        </w:r>
        <w:r w:rsidR="00F17A45">
          <w:rPr>
            <w:noProof/>
            <w:webHidden/>
          </w:rPr>
        </w:r>
        <w:r w:rsidR="00F17A45">
          <w:rPr>
            <w:noProof/>
            <w:webHidden/>
          </w:rPr>
          <w:fldChar w:fldCharType="separate"/>
        </w:r>
        <w:r w:rsidR="00BF5327">
          <w:rPr>
            <w:noProof/>
            <w:webHidden/>
          </w:rPr>
          <w:t>12</w:t>
        </w:r>
        <w:r w:rsidR="00F17A45">
          <w:rPr>
            <w:noProof/>
            <w:webHidden/>
          </w:rPr>
          <w:fldChar w:fldCharType="end"/>
        </w:r>
      </w:hyperlink>
    </w:p>
    <w:p w14:paraId="675FE214" w14:textId="3B70CCAB" w:rsidR="00A36C8B" w:rsidRDefault="00B118A1" w:rsidP="00591097">
      <w:pPr>
        <w:pStyle w:val="Ttulo-Sumrios"/>
      </w:pPr>
      <w:r>
        <w:fldChar w:fldCharType="end"/>
      </w:r>
    </w:p>
    <w:p w14:paraId="64710862" w14:textId="77777777" w:rsidR="00A36C8B" w:rsidRDefault="00A36C8B" w:rsidP="00591097">
      <w:pPr>
        <w:pStyle w:val="Ttulo-Sumrios"/>
        <w:rPr>
          <w:lang w:eastAsia="ar-SA"/>
        </w:rPr>
      </w:pPr>
    </w:p>
    <w:p w14:paraId="5F5B7FC0" w14:textId="77777777" w:rsidR="00A36C8B" w:rsidRDefault="00A36C8B" w:rsidP="00591097">
      <w:pPr>
        <w:pStyle w:val="Ttulo-Sumrios"/>
        <w:rPr>
          <w:lang w:eastAsia="ar-SA"/>
        </w:rPr>
      </w:pPr>
    </w:p>
    <w:p w14:paraId="5440D505" w14:textId="77777777" w:rsidR="00A36C8B" w:rsidRDefault="00A36C8B" w:rsidP="00591097">
      <w:pPr>
        <w:pStyle w:val="Ttulo-Sumrios"/>
        <w:rPr>
          <w:lang w:eastAsia="ar-SA"/>
        </w:rPr>
        <w:sectPr w:rsidR="00A36C8B" w:rsidSect="00A36C8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6390CB6" w14:textId="77777777" w:rsidR="00A36C8B" w:rsidRDefault="00A36C8B" w:rsidP="00591097">
      <w:pPr>
        <w:pStyle w:val="Ttulo-Sumrios"/>
        <w:rPr>
          <w:lang w:eastAsia="ar-SA"/>
        </w:rPr>
      </w:pPr>
      <w:r w:rsidRPr="00077AA6">
        <w:lastRenderedPageBreak/>
        <w:t xml:space="preserve">LISTA DE </w:t>
      </w:r>
      <w:r>
        <w:t>TABELAS</w:t>
      </w:r>
    </w:p>
    <w:p w14:paraId="3541126E" w14:textId="16245887" w:rsidR="00A36C8B" w:rsidRDefault="00B118A1" w:rsidP="00591097">
      <w:pPr>
        <w:pStyle w:val="Ttulo-Sumrios"/>
        <w:rPr>
          <w:lang w:eastAsia="ar-SA"/>
        </w:rPr>
      </w:pPr>
      <w:r>
        <w:rPr>
          <w:rFonts w:cs="Calibri"/>
          <w:b w:val="0"/>
          <w:caps w:val="0"/>
        </w:rPr>
        <w:fldChar w:fldCharType="begin"/>
      </w:r>
      <w:r>
        <w:instrText xml:space="preserve"> TOC \h \z \c "Tabela" </w:instrText>
      </w:r>
      <w:r>
        <w:rPr>
          <w:rFonts w:cs="Calibri"/>
          <w:b w:val="0"/>
          <w:caps w:val="0"/>
        </w:rPr>
        <w:fldChar w:fldCharType="separate"/>
      </w:r>
      <w:r w:rsidR="00BF5327" w:rsidRPr="0096786F">
        <w:rPr>
          <w:rFonts w:cs="Calibri"/>
          <w:bCs/>
          <w:caps w:val="0"/>
          <w:noProof/>
        </w:rPr>
        <w:t>No table of figures entries found.</w:t>
      </w:r>
      <w:r>
        <w:rPr>
          <w:lang w:eastAsia="ar-SA"/>
        </w:rPr>
        <w:fldChar w:fldCharType="end"/>
      </w:r>
      <w:r w:rsidR="00A36C8B">
        <w:rPr>
          <w:lang w:eastAsia="ar-SA"/>
        </w:rPr>
        <w:br w:type="page"/>
      </w:r>
      <w:r w:rsidR="00A36C8B">
        <w:rPr>
          <w:lang w:eastAsia="ar-SA"/>
        </w:rPr>
        <w:lastRenderedPageBreak/>
        <w:t>LISTA DE CÓDIGOS-FONTE</w:t>
      </w:r>
    </w:p>
    <w:p w14:paraId="181D49C9" w14:textId="0AFB4D58" w:rsidR="002E35AE" w:rsidRDefault="00B118A1" w:rsidP="00591097">
      <w:pPr>
        <w:pStyle w:val="Ttulo-Sumrios"/>
        <w:rPr>
          <w:lang w:eastAsia="ar-SA"/>
        </w:rPr>
      </w:pPr>
      <w:r>
        <w:rPr>
          <w:rFonts w:cs="Arial"/>
          <w:b w:val="0"/>
          <w:caps w:val="0"/>
          <w:lang w:eastAsia="ar-SA"/>
        </w:rPr>
        <w:fldChar w:fldCharType="begin"/>
      </w:r>
      <w:r w:rsidRPr="0096786F">
        <w:rPr>
          <w:rFonts w:cs="Arial"/>
          <w:lang w:val="en-US"/>
          <w:rPrChange w:id="7" w:author="Andre Luiz Sazana Waleczki" w:date="2024-11-07T01:07:00Z" w16du:dateUtc="2024-11-07T04:07:00Z">
            <w:rPr>
              <w:rFonts w:cs="Arial"/>
            </w:rPr>
          </w:rPrChange>
        </w:rPr>
        <w:instrText xml:space="preserve"> TOC \h \z \c "Código Fonte" </w:instrText>
      </w:r>
      <w:r>
        <w:rPr>
          <w:rFonts w:cs="Arial"/>
          <w:b w:val="0"/>
          <w:caps w:val="0"/>
          <w:lang w:eastAsia="ar-SA"/>
        </w:rPr>
        <w:fldChar w:fldCharType="separate"/>
      </w:r>
      <w:r w:rsidR="00F17A45">
        <w:rPr>
          <w:rFonts w:cs="Arial"/>
          <w:bCs/>
          <w:caps w:val="0"/>
          <w:noProof/>
          <w:lang w:val="en-US" w:eastAsia="ar-SA"/>
        </w:rPr>
        <w:t>No table of figures entries found.</w:t>
      </w:r>
      <w:r>
        <w:rPr>
          <w:rFonts w:cs="Arial"/>
        </w:rPr>
        <w:fldChar w:fldCharType="end"/>
      </w:r>
      <w:r w:rsidR="00A36C8B" w:rsidRPr="0096786F">
        <w:rPr>
          <w:rFonts w:cs="Arial"/>
          <w:lang w:val="en-US"/>
          <w:rPrChange w:id="8" w:author="Andre Luiz Sazana Waleczki" w:date="2024-11-07T01:07:00Z" w16du:dateUtc="2024-11-07T04:07:00Z">
            <w:rPr>
              <w:rFonts w:cs="Arial"/>
            </w:rPr>
          </w:rPrChange>
        </w:rPr>
        <w:br w:type="page"/>
      </w:r>
      <w:r w:rsidR="002E35AE">
        <w:rPr>
          <w:lang w:eastAsia="ar-SA"/>
        </w:rPr>
        <w:lastRenderedPageBreak/>
        <w:t>LISTA DE ComandoS de prompt do sistema operacional</w:t>
      </w:r>
    </w:p>
    <w:p w14:paraId="5ADCE7E0" w14:textId="2F6A0E4C" w:rsidR="002E35AE" w:rsidRPr="00BF557E" w:rsidRDefault="002E35AE" w:rsidP="00591097">
      <w:pPr>
        <w:pStyle w:val="Ttulo-Sumrios"/>
      </w:pPr>
      <w:r>
        <w:rPr>
          <w:rFonts w:cs="Arial"/>
          <w:b w:val="0"/>
          <w:caps w:val="0"/>
        </w:rPr>
        <w:fldChar w:fldCharType="begin"/>
      </w:r>
      <w:r w:rsidRPr="00BF557E">
        <w:rPr>
          <w:rFonts w:cs="Arial"/>
        </w:rPr>
        <w:instrText xml:space="preserve"> TOC \h \z \c "Comandos de prompt " </w:instrText>
      </w:r>
      <w:r>
        <w:rPr>
          <w:rFonts w:cs="Arial"/>
          <w:b w:val="0"/>
          <w:caps w:val="0"/>
        </w:rPr>
        <w:fldChar w:fldCharType="separate"/>
      </w:r>
      <w:r w:rsidR="00276B2B" w:rsidRPr="00BF557E">
        <w:rPr>
          <w:rFonts w:cs="Arial"/>
          <w:bCs/>
          <w:caps w:val="0"/>
          <w:noProof/>
        </w:rPr>
        <w:t>No table of figures entries found.</w:t>
      </w:r>
      <w:r>
        <w:rPr>
          <w:lang w:eastAsia="ar-SA"/>
        </w:rPr>
        <w:fldChar w:fldCharType="end"/>
      </w:r>
    </w:p>
    <w:p w14:paraId="67B85FA7" w14:textId="77777777" w:rsidR="00A36C8B" w:rsidRPr="00BF557E" w:rsidRDefault="00A36C8B" w:rsidP="00591097">
      <w:pPr>
        <w:pStyle w:val="Ttulo-Sumrios"/>
      </w:pPr>
    </w:p>
    <w:p w14:paraId="273A7D5C" w14:textId="77777777" w:rsidR="00A36C8B" w:rsidRPr="00BF557E" w:rsidRDefault="00A36C8B" w:rsidP="002E35AE">
      <w:pPr>
        <w:pStyle w:val="Comandodeprompt"/>
        <w:framePr w:wrap="around"/>
        <w:sectPr w:rsidR="00A36C8B" w:rsidRPr="00BF557E" w:rsidSect="00A36C8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9E7F749" w14:textId="77777777" w:rsidR="00987BE0" w:rsidRPr="00316877" w:rsidRDefault="00987BE0" w:rsidP="00591097">
      <w:pPr>
        <w:pStyle w:val="Ttulo-Sumrios"/>
      </w:pPr>
      <w:r w:rsidRPr="00316877">
        <w:lastRenderedPageBreak/>
        <w:t>Sumário</w:t>
      </w:r>
    </w:p>
    <w:p w14:paraId="1741D4B1" w14:textId="45E7F9B1" w:rsidR="00BF557E" w:rsidRDefault="00987BE0">
      <w:pPr>
        <w:pStyle w:val="Sumrio1"/>
        <w:rPr>
          <w:rFonts w:asciiTheme="minorHAnsi" w:eastAsiaTheme="minorEastAsia" w:hAnsiTheme="minorHAnsi" w:cstheme="minorBidi"/>
          <w:caps w:val="0"/>
          <w:kern w:val="2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36292" w:history="1">
        <w:r w:rsidR="00BF557E" w:rsidRPr="00DC0A8D">
          <w:rPr>
            <w:rStyle w:val="Hyperlink"/>
          </w:rPr>
          <w:t>1 Contextualização do papel da TI em relação à LGPD</w:t>
        </w:r>
        <w:r w:rsidR="00BF557E">
          <w:rPr>
            <w:webHidden/>
          </w:rPr>
          <w:tab/>
        </w:r>
        <w:r w:rsidR="00BF557E">
          <w:rPr>
            <w:webHidden/>
          </w:rPr>
          <w:fldChar w:fldCharType="begin"/>
        </w:r>
        <w:r w:rsidR="00BF557E">
          <w:rPr>
            <w:webHidden/>
          </w:rPr>
          <w:instrText xml:space="preserve"> PAGEREF _Toc181836292 \h </w:instrText>
        </w:r>
        <w:r w:rsidR="00BF557E">
          <w:rPr>
            <w:webHidden/>
          </w:rPr>
        </w:r>
        <w:r w:rsidR="00BF557E">
          <w:rPr>
            <w:webHidden/>
          </w:rPr>
          <w:fldChar w:fldCharType="separate"/>
        </w:r>
        <w:r w:rsidR="00BF557E">
          <w:rPr>
            <w:webHidden/>
          </w:rPr>
          <w:t>11</w:t>
        </w:r>
        <w:r w:rsidR="00BF557E">
          <w:rPr>
            <w:webHidden/>
          </w:rPr>
          <w:fldChar w:fldCharType="end"/>
        </w:r>
      </w:hyperlink>
    </w:p>
    <w:p w14:paraId="538947F7" w14:textId="44B0F0DB" w:rsidR="00BF557E" w:rsidRDefault="00BF557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81836293" w:history="1">
        <w:r w:rsidRPr="00DC0A8D">
          <w:rPr>
            <w:rStyle w:val="Hyperlink"/>
            <w:noProof/>
          </w:rPr>
          <w:t>1.1 Aplicação da LGPD nas Tarefas da 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_Toc181836293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9ABB60" w14:textId="5BB41A80" w:rsidR="00BF557E" w:rsidRDefault="00BF557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81836294" w:history="1">
        <w:r w:rsidRPr="00DC0A8D">
          <w:rPr>
            <w:rStyle w:val="Hyperlink"/>
            <w:noProof/>
          </w:rPr>
          <w:t>1.2 Aplicação da LGPD na Plataforma de eCommerce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_Toc181836294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133A40" w14:textId="00FD37E2" w:rsidR="00BF557E" w:rsidRDefault="00BF557E">
      <w:pPr>
        <w:pStyle w:val="Sumrio1"/>
        <w:rPr>
          <w:rFonts w:asciiTheme="minorHAnsi" w:eastAsiaTheme="minorEastAsia" w:hAnsiTheme="minorHAnsi" w:cstheme="minorBidi"/>
          <w:caps w:val="0"/>
          <w:kern w:val="2"/>
          <w:szCs w:val="24"/>
          <w:lang w:eastAsia="pt-BR"/>
          <w14:ligatures w14:val="standardContextual"/>
        </w:rPr>
      </w:pPr>
      <w:hyperlink w:anchor="_Toc181836295" w:history="1">
        <w:r w:rsidRPr="00DC0A8D">
          <w:rPr>
            <w:rStyle w:val="Hyperlink"/>
          </w:rPr>
          <w:t>2 RECOMENDAÇÕES DE PROTEÇÃO AOS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_Toc181836295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FAE8410" w14:textId="3F7977F7" w:rsidR="00BF557E" w:rsidRDefault="00BF557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81836296" w:history="1">
        <w:r w:rsidRPr="00DC0A8D">
          <w:rPr>
            <w:rStyle w:val="Hyperlink"/>
            <w:noProof/>
          </w:rPr>
          <w:t>2.1 Criptografia de Dados Pessoais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_Toc181836296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0D3958" w14:textId="6C23C2F4" w:rsidR="00BF557E" w:rsidRDefault="00BF557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81836297" w:history="1">
        <w:r w:rsidRPr="00DC0A8D">
          <w:rPr>
            <w:rStyle w:val="Hyperlink"/>
            <w:noProof/>
          </w:rPr>
          <w:t>2.2 Controle de Acesso Baseado em Funções (RBAC)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_Toc181836297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5DD582" w14:textId="7977F70A" w:rsidR="00BF557E" w:rsidRDefault="00BF557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81836298" w:history="1">
        <w:r w:rsidRPr="00DC0A8D">
          <w:rPr>
            <w:rStyle w:val="Hyperlink"/>
            <w:noProof/>
          </w:rPr>
          <w:t>3 ANONIMIZAÇÃO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_Toc181836298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D4D5AF" w14:textId="1C9E709B" w:rsidR="00BF557E" w:rsidRDefault="00BF557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81836299" w:history="1">
        <w:r w:rsidRPr="00DC0A8D">
          <w:rPr>
            <w:rStyle w:val="Hyperlink"/>
            <w:noProof/>
          </w:rPr>
          <w:t>3.1 Relação de Dados de Clientes Disponíveis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_Toc181836299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168559" w14:textId="511072E3" w:rsidR="00BF557E" w:rsidRDefault="00BF557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81836300" w:history="1">
        <w:r w:rsidRPr="00DC0A8D">
          <w:rPr>
            <w:rStyle w:val="Hyperlink"/>
            <w:noProof/>
          </w:rPr>
          <w:t>3.2 Definição de Dados para Anonimização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_Toc181836300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067AF4" w14:textId="7C9B5214" w:rsidR="00BF557E" w:rsidRDefault="00BF557E">
      <w:pPr>
        <w:pStyle w:val="Sumrio1"/>
        <w:rPr>
          <w:rFonts w:asciiTheme="minorHAnsi" w:eastAsiaTheme="minorEastAsia" w:hAnsiTheme="minorHAnsi" w:cstheme="minorBidi"/>
          <w:caps w:val="0"/>
          <w:kern w:val="2"/>
          <w:szCs w:val="24"/>
          <w:lang w:eastAsia="pt-BR"/>
          <w14:ligatures w14:val="standardContextual"/>
        </w:rPr>
      </w:pPr>
      <w:hyperlink w:anchor="_Toc181836301" w:history="1">
        <w:r w:rsidRPr="00DC0A8D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_Toc181836301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BA7B164" w14:textId="26F2C067" w:rsidR="00BF557E" w:rsidRDefault="00BF557E">
      <w:pPr>
        <w:pStyle w:val="Sumrio1"/>
        <w:rPr>
          <w:rFonts w:asciiTheme="minorHAnsi" w:eastAsiaTheme="minorEastAsia" w:hAnsiTheme="minorHAnsi" w:cstheme="minorBidi"/>
          <w:caps w:val="0"/>
          <w:kern w:val="2"/>
          <w:szCs w:val="24"/>
          <w:lang w:eastAsia="pt-BR"/>
          <w14:ligatures w14:val="standardContextual"/>
        </w:rPr>
      </w:pPr>
      <w:hyperlink w:anchor="_Toc181836302" w:history="1">
        <w:r w:rsidRPr="00DC0A8D">
          <w:rPr>
            <w:rStyle w:val="Hyperlink"/>
          </w:rPr>
          <w:t>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_Toc181836302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CDA8CF9" w14:textId="2B4D1F7F" w:rsidR="00987BE0" w:rsidRDefault="00987BE0" w:rsidP="00987BE0">
      <w:r>
        <w:fldChar w:fldCharType="end"/>
      </w:r>
    </w:p>
    <w:p w14:paraId="475F19B4" w14:textId="77777777" w:rsidR="00A36C8B" w:rsidRDefault="00A36C8B" w:rsidP="00591097">
      <w:pPr>
        <w:pStyle w:val="Ttulo-Sumrios"/>
      </w:pPr>
      <w:r>
        <w:t xml:space="preserve"> </w:t>
      </w:r>
    </w:p>
    <w:p w14:paraId="2669E1CA" w14:textId="77777777" w:rsidR="00AB2BE5" w:rsidRDefault="00AB2BE5">
      <w:pPr>
        <w:spacing w:after="160" w:line="259" w:lineRule="auto"/>
        <w:ind w:firstLine="0"/>
        <w:jc w:val="left"/>
        <w:rPr>
          <w:rFonts w:cs="Arial"/>
          <w:lang w:eastAsia="ar-SA"/>
        </w:rPr>
      </w:pPr>
      <w:r>
        <w:rPr>
          <w:rFonts w:cs="Arial"/>
        </w:rPr>
        <w:br w:type="page"/>
      </w:r>
    </w:p>
    <w:p w14:paraId="0A4BA583" w14:textId="2776B00C" w:rsidR="00987BE0" w:rsidRDefault="00BF557E" w:rsidP="00556B5B">
      <w:pPr>
        <w:pStyle w:val="Ttulo1"/>
      </w:pPr>
      <w:bookmarkStart w:id="9" w:name="_Toc181836292"/>
      <w:r>
        <w:lastRenderedPageBreak/>
        <w:t>1</w:t>
      </w:r>
      <w:r w:rsidR="00556B5B">
        <w:t xml:space="preserve"> </w:t>
      </w:r>
      <w:r w:rsidR="001C1934" w:rsidRPr="001C1934">
        <w:t>Contextualização do papel da TI em relação à LGPD</w:t>
      </w:r>
      <w:bookmarkEnd w:id="9"/>
      <w:r w:rsidR="00A53080">
        <w:t xml:space="preserve"> </w:t>
      </w:r>
    </w:p>
    <w:p w14:paraId="13194399" w14:textId="03F224D4" w:rsidR="00987BE0" w:rsidRDefault="00BF557E" w:rsidP="00BF557E">
      <w:pPr>
        <w:pStyle w:val="Ttulo2"/>
        <w:numPr>
          <w:ilvl w:val="0"/>
          <w:numId w:val="0"/>
        </w:numPr>
      </w:pPr>
      <w:bookmarkStart w:id="10" w:name="_Toc453257313"/>
      <w:bookmarkStart w:id="11" w:name="_Toc453259182"/>
      <w:bookmarkStart w:id="12" w:name="_Toc453259469"/>
      <w:bookmarkStart w:id="13" w:name="_Toc453259484"/>
      <w:bookmarkStart w:id="14" w:name="_Toc453604866"/>
      <w:bookmarkStart w:id="15" w:name="_Toc453604883"/>
      <w:bookmarkStart w:id="16" w:name="_Toc453604899"/>
      <w:bookmarkStart w:id="17" w:name="_Toc456023382"/>
      <w:bookmarkStart w:id="18" w:name="_Toc456090612"/>
      <w:bookmarkStart w:id="19" w:name="_Toc456090746"/>
      <w:bookmarkStart w:id="20" w:name="_Toc453257315"/>
      <w:bookmarkStart w:id="21" w:name="_Toc453259184"/>
      <w:bookmarkStart w:id="22" w:name="_Toc453259471"/>
      <w:bookmarkStart w:id="23" w:name="_Toc453259486"/>
      <w:bookmarkStart w:id="24" w:name="_Toc453604868"/>
      <w:bookmarkStart w:id="25" w:name="_Toc453604885"/>
      <w:bookmarkStart w:id="26" w:name="_Toc453604901"/>
      <w:bookmarkStart w:id="27" w:name="_Toc456023384"/>
      <w:bookmarkStart w:id="28" w:name="_Toc456090614"/>
      <w:bookmarkStart w:id="29" w:name="_Toc456090748"/>
      <w:bookmarkStart w:id="30" w:name="_Toc181836293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t>1</w:t>
      </w:r>
      <w:r w:rsidR="00556B5B">
        <w:t xml:space="preserve">.1 </w:t>
      </w:r>
      <w:r w:rsidR="0096786F" w:rsidRPr="0096786F">
        <w:t>Aplicação da LGPD nas Tarefas da TI</w:t>
      </w:r>
      <w:bookmarkEnd w:id="30"/>
    </w:p>
    <w:p w14:paraId="2A2CD8EC" w14:textId="44E2F7CB" w:rsidR="0096786F" w:rsidRDefault="0096786F" w:rsidP="00F37B09">
      <w:pPr>
        <w:pStyle w:val="PargrafodaLista"/>
      </w:pPr>
      <w:r>
        <w:t>A Tecnologia da Informação (TI) desempenha um papel fundamental na conformidade com a Lei Geral de Proteção de Dados (LGPD). A responsabilidade do setor de TI é implementar e monitorar as práticas de segurança para garantir que todas as operações estejam em conformidade com a legislação, protegendo os dados pessoais de clientes e colaboradores.</w:t>
      </w:r>
    </w:p>
    <w:p w14:paraId="4B42F01D" w14:textId="28923E0B" w:rsidR="00C036D1" w:rsidRDefault="0096786F" w:rsidP="00F37B09">
      <w:pPr>
        <w:pStyle w:val="PargrafodaLista"/>
      </w:pPr>
      <w:r>
        <w:t>No dia a dia, a TI deve assegurar a proteção de dados pessoais em tarefas rotineiras, como o controle de acessos, armazenamento seguro de dados e gestão de consentimento. Isso envolve garantir que dados de colaboradores, como registros pessoais e informações de acesso, sejam armazenados e processados de maneira segura, de acordo com os princípios da LGPD. Além disso, a TI é responsável por realizar auditorias e monitoramento constantes para identificar e corrigir vulnerabilidades de segurança, garantindo que o tratamento dos dados esteja em conformidade.</w:t>
      </w:r>
    </w:p>
    <w:p w14:paraId="6216F744" w14:textId="4FF7365B" w:rsidR="008B0E4F" w:rsidRDefault="00BF557E" w:rsidP="00BF557E">
      <w:pPr>
        <w:pStyle w:val="Ttulo2"/>
        <w:numPr>
          <w:ilvl w:val="0"/>
          <w:numId w:val="0"/>
        </w:numPr>
      </w:pPr>
      <w:bookmarkStart w:id="31" w:name="_Toc181836294"/>
      <w:r>
        <w:t>1</w:t>
      </w:r>
      <w:r w:rsidR="008B0E4F">
        <w:t xml:space="preserve">.2 </w:t>
      </w:r>
      <w:r w:rsidR="0096786F" w:rsidRPr="0096786F">
        <w:t xml:space="preserve">Aplicação da LGPD na Plataforma de </w:t>
      </w:r>
      <w:proofErr w:type="spellStart"/>
      <w:r w:rsidR="0096786F" w:rsidRPr="0096786F">
        <w:t>eCommerce</w:t>
      </w:r>
      <w:bookmarkEnd w:id="31"/>
      <w:proofErr w:type="spellEnd"/>
    </w:p>
    <w:p w14:paraId="10680B9E" w14:textId="347B4E62" w:rsidR="0096786F" w:rsidRDefault="0096786F" w:rsidP="00F37B09">
      <w:pPr>
        <w:pStyle w:val="PargrafodaLista"/>
      </w:pPr>
      <w:r>
        <w:t>Para uma plataforma de e-commerce, a TI deve implementar uma série de práticas de segurança e privacidade para proteger os dados dos clientes e cumprir os requisitos da LGPD. A gestão da segurança na plataforma envolve medidas como criptografia de dados, autenticação de múltiplos fatores, controle de acessos e políticas de consentimento claras.</w:t>
      </w:r>
    </w:p>
    <w:p w14:paraId="51090523" w14:textId="26979C3B" w:rsidR="008B0E4F" w:rsidRDefault="0096786F" w:rsidP="00F37B09">
      <w:pPr>
        <w:pStyle w:val="PargrafodaLista"/>
      </w:pPr>
      <w:r>
        <w:t xml:space="preserve">Além disso, a TI deve garantir que todas as operações de tratamento de dados — como coleta, armazenamento e compartilhamento — estejam documentadas e em conformidade com as regulamentações. Isso implica a adoção de boas práticas de segurança, como a anonimização </w:t>
      </w:r>
      <w:r>
        <w:lastRenderedPageBreak/>
        <w:t>de dados sensíveis e o uso de firewalls e sistemas de detecção de intrusão, para prevenir o acesso não autorizado. A conformidade com essas práticas reforça a confiança dos consumidores, promovendo um ambiente seguro para transações online.</w:t>
      </w:r>
    </w:p>
    <w:p w14:paraId="7CCCBC56" w14:textId="77777777" w:rsidR="00FB75C9" w:rsidRDefault="00FB75C9" w:rsidP="00F37B09">
      <w:pPr>
        <w:pStyle w:val="PargrafodaLista"/>
      </w:pPr>
    </w:p>
    <w:p w14:paraId="1DFAE44F" w14:textId="79083165" w:rsidR="00FB75C9" w:rsidRDefault="00BF557E" w:rsidP="00FB75C9">
      <w:pPr>
        <w:pStyle w:val="Ttulo1"/>
      </w:pPr>
      <w:bookmarkStart w:id="32" w:name="_Toc181836295"/>
      <w:r>
        <w:t>2</w:t>
      </w:r>
      <w:r w:rsidR="00FB75C9">
        <w:t xml:space="preserve"> </w:t>
      </w:r>
      <w:r w:rsidR="008B0E4F" w:rsidRPr="008B0E4F">
        <w:t>RECOMENDAÇÕES DE PROTEÇÃO AOS DADOS</w:t>
      </w:r>
      <w:bookmarkEnd w:id="32"/>
    </w:p>
    <w:p w14:paraId="1C3FDEA8" w14:textId="430C4194" w:rsidR="0096786F" w:rsidRDefault="00BF557E" w:rsidP="00BF557E">
      <w:pPr>
        <w:pStyle w:val="Ttulo2"/>
        <w:numPr>
          <w:ilvl w:val="0"/>
          <w:numId w:val="0"/>
        </w:numPr>
      </w:pPr>
      <w:bookmarkStart w:id="33" w:name="_Toc181836296"/>
      <w:r>
        <w:t>2</w:t>
      </w:r>
      <w:r w:rsidR="00BF5327">
        <w:t xml:space="preserve">.1 </w:t>
      </w:r>
      <w:r w:rsidR="0096786F">
        <w:t>Criptografia de Dados Pessoais</w:t>
      </w:r>
      <w:bookmarkEnd w:id="33"/>
    </w:p>
    <w:p w14:paraId="37A0FB0A" w14:textId="52E96A7F" w:rsidR="00F37B09" w:rsidRPr="00F37B09" w:rsidRDefault="00F37B09" w:rsidP="00F37B09">
      <w:pPr>
        <w:pStyle w:val="PargrafodaLista"/>
        <w:numPr>
          <w:ilvl w:val="0"/>
          <w:numId w:val="17"/>
        </w:numPr>
      </w:pPr>
      <w:r w:rsidRPr="00F37B09">
        <w:t>A TI deve implementar a criptografia de dados pessoais tanto em repouso quanto em trânsito, utilizando algoritmos robustos como AES-256. A criptografia assegura que os dados fiquem inacessíveis em caso de tentativas de acesso não autorizado.</w:t>
      </w:r>
    </w:p>
    <w:p w14:paraId="718BF6B9" w14:textId="35EC945E" w:rsidR="0096786F" w:rsidRPr="0096786F" w:rsidRDefault="00F37B09" w:rsidP="00F37B09">
      <w:pPr>
        <w:pStyle w:val="PargrafodaLista"/>
        <w:numPr>
          <w:ilvl w:val="0"/>
          <w:numId w:val="17"/>
        </w:numPr>
        <w:rPr>
          <w:b/>
          <w:bCs/>
        </w:rPr>
      </w:pPr>
      <w:r w:rsidRPr="00F37B09">
        <w:t>Esse método aumenta a confiança dos consumidores ao garantir a proteção de suas informações, reduzindo significativamente o risco de vazamentos. A criptografia, além de ser uma medida de segurança essencial, fortalece a conformidade da empresa com a LGPD ao proteger dados sensíveis de forma efetiva.</w:t>
      </w:r>
    </w:p>
    <w:p w14:paraId="20FC7650" w14:textId="58950AB7" w:rsidR="0096786F" w:rsidRDefault="00BF557E" w:rsidP="00BF557E">
      <w:pPr>
        <w:pStyle w:val="Ttulo2"/>
        <w:numPr>
          <w:ilvl w:val="0"/>
          <w:numId w:val="0"/>
        </w:numPr>
      </w:pPr>
      <w:bookmarkStart w:id="34" w:name="_Toc181836297"/>
      <w:r>
        <w:t>2</w:t>
      </w:r>
      <w:r w:rsidR="00BF5327">
        <w:t xml:space="preserve">.2 </w:t>
      </w:r>
      <w:r w:rsidR="0096786F">
        <w:t>Controle de Acesso Baseado em Funções (RBAC)</w:t>
      </w:r>
      <w:bookmarkEnd w:id="34"/>
    </w:p>
    <w:p w14:paraId="78044909" w14:textId="3E69847A" w:rsidR="00F37B09" w:rsidRPr="00F37B09" w:rsidRDefault="00F37B09" w:rsidP="00F37B09">
      <w:pPr>
        <w:pStyle w:val="PargrafodaLista"/>
      </w:pPr>
      <w:r w:rsidRPr="00F37B09">
        <w:t>Implementação do Controle de Acesso Baseado em Funções (RBAC), garantindo que apenas funcionários com a devida autorização tenham acesso a dados pessoais específicos. Esse controle restringe o acesso com base nas funções de cada colaborador, limitando a exposição de dados.</w:t>
      </w:r>
    </w:p>
    <w:p w14:paraId="0B8D3D55" w14:textId="07092CA7" w:rsidR="0096786F" w:rsidRPr="00F37B09" w:rsidRDefault="00F37B09" w:rsidP="00F37B09">
      <w:pPr>
        <w:pStyle w:val="PargrafodaLista"/>
      </w:pPr>
      <w:r w:rsidRPr="00F37B09">
        <w:t>O RBAC ajuda a proteger informações pessoais, reduzindo a probabilidade de acessos indevidos. Além disso, essa prática minimiza riscos de violação de dados internos, promovendo um ambiente de trabalho mais seguro e adequado aos requisitos da LGPD.</w:t>
      </w:r>
    </w:p>
    <w:p w14:paraId="124AF035" w14:textId="7DF889CB" w:rsidR="00F878D3" w:rsidRDefault="00BF557E" w:rsidP="00BF557E">
      <w:pPr>
        <w:pStyle w:val="Ttulo2"/>
        <w:numPr>
          <w:ilvl w:val="0"/>
          <w:numId w:val="0"/>
        </w:numPr>
      </w:pPr>
      <w:bookmarkStart w:id="35" w:name="_Toc181836298"/>
      <w:r>
        <w:lastRenderedPageBreak/>
        <w:t>3</w:t>
      </w:r>
      <w:r w:rsidR="00F878D3">
        <w:t xml:space="preserve"> </w:t>
      </w:r>
      <w:r w:rsidR="00BF5327" w:rsidRPr="00BF5327">
        <w:t>ANONIMIZAÇÃO</w:t>
      </w:r>
      <w:bookmarkEnd w:id="35"/>
    </w:p>
    <w:p w14:paraId="5FEDDF25" w14:textId="4BE91381" w:rsidR="00F878D3" w:rsidRDefault="00BF557E" w:rsidP="00BF557E">
      <w:pPr>
        <w:pStyle w:val="Ttulo2"/>
        <w:numPr>
          <w:ilvl w:val="0"/>
          <w:numId w:val="0"/>
        </w:numPr>
      </w:pPr>
      <w:bookmarkStart w:id="36" w:name="_Toc181836299"/>
      <w:r>
        <w:t xml:space="preserve">3.1 </w:t>
      </w:r>
      <w:r w:rsidR="00BF5327" w:rsidRPr="00BF5327">
        <w:t>Relação de Dados de Clientes Disponíveis</w:t>
      </w:r>
      <w:bookmarkEnd w:id="36"/>
    </w:p>
    <w:p w14:paraId="6C1F072E" w14:textId="77777777" w:rsidR="00F37B09" w:rsidRDefault="00F37B09" w:rsidP="00F37B09">
      <w:pPr>
        <w:ind w:firstLine="0"/>
      </w:pPr>
      <w:r>
        <w:t>Os dados de clientes disponíveis na plataforma e que são coletados, armazenados e processados incluem:</w:t>
      </w:r>
    </w:p>
    <w:p w14:paraId="7D636366" w14:textId="77777777" w:rsidR="00F37B09" w:rsidRDefault="00F37B09" w:rsidP="00F37B09">
      <w:pPr>
        <w:pStyle w:val="PargrafodaLista"/>
        <w:ind w:left="360" w:firstLine="0"/>
      </w:pPr>
      <w:r>
        <w:t>NR_CLIENTE: Identificador do cliente.</w:t>
      </w:r>
    </w:p>
    <w:p w14:paraId="68E92B46" w14:textId="77777777" w:rsidR="00F37B09" w:rsidRDefault="00F37B09" w:rsidP="00F37B09">
      <w:pPr>
        <w:pStyle w:val="PargrafodaLista"/>
        <w:ind w:left="360" w:firstLine="0"/>
      </w:pPr>
      <w:r>
        <w:t>NM_CLIENTE: Nome do cliente.</w:t>
      </w:r>
    </w:p>
    <w:p w14:paraId="542E19EF" w14:textId="77777777" w:rsidR="00F37B09" w:rsidRDefault="00F37B09" w:rsidP="00F37B09">
      <w:pPr>
        <w:pStyle w:val="PargrafodaLista"/>
        <w:ind w:left="360" w:firstLine="0"/>
      </w:pPr>
      <w:r>
        <w:t>DT_NASCIMENTO: Data de nascimento do cliente.</w:t>
      </w:r>
    </w:p>
    <w:p w14:paraId="07A5C92F" w14:textId="77777777" w:rsidR="00F37B09" w:rsidRDefault="00F37B09" w:rsidP="00F37B09">
      <w:pPr>
        <w:pStyle w:val="PargrafodaLista"/>
        <w:ind w:left="360" w:firstLine="0"/>
      </w:pPr>
      <w:r>
        <w:t>FL_SEXO_BIOLOGICO: Sexo biológico do cliente.</w:t>
      </w:r>
    </w:p>
    <w:p w14:paraId="7E23BE00" w14:textId="77777777" w:rsidR="00F37B09" w:rsidRDefault="00F37B09" w:rsidP="00F37B09">
      <w:pPr>
        <w:pStyle w:val="PargrafodaLista"/>
        <w:ind w:left="360" w:firstLine="0"/>
      </w:pPr>
      <w:r>
        <w:t>DS_GENERO: Gênero do cliente.</w:t>
      </w:r>
    </w:p>
    <w:p w14:paraId="3C3D1377" w14:textId="77777777" w:rsidR="00F37B09" w:rsidRDefault="00F37B09" w:rsidP="00F37B09">
      <w:pPr>
        <w:pStyle w:val="PargrafodaLista"/>
        <w:ind w:left="360" w:firstLine="0"/>
      </w:pPr>
      <w:r>
        <w:t>NR_CPF: Número do CPF do cliente.</w:t>
      </w:r>
    </w:p>
    <w:p w14:paraId="0E2093AD" w14:textId="77777777" w:rsidR="00F37B09" w:rsidRDefault="00F37B09" w:rsidP="00F37B09">
      <w:pPr>
        <w:pStyle w:val="PargrafodaLista"/>
        <w:ind w:left="360" w:firstLine="0"/>
      </w:pPr>
      <w:r>
        <w:t>DS_EMAIL: E-mail do cliente.</w:t>
      </w:r>
    </w:p>
    <w:p w14:paraId="12CE065A" w14:textId="77777777" w:rsidR="00F37B09" w:rsidRDefault="00F37B09" w:rsidP="00F37B09">
      <w:pPr>
        <w:pStyle w:val="PargrafodaLista"/>
        <w:ind w:left="360" w:firstLine="0"/>
      </w:pPr>
      <w:r>
        <w:t>NR_TELEFONE: Telefone de contato do cliente.</w:t>
      </w:r>
    </w:p>
    <w:p w14:paraId="04D66E82" w14:textId="77777777" w:rsidR="00F37B09" w:rsidRDefault="00F37B09" w:rsidP="00F37B09">
      <w:pPr>
        <w:pStyle w:val="PargrafodaLista"/>
        <w:ind w:left="360" w:firstLine="0"/>
      </w:pPr>
      <w:r>
        <w:t>NM_LOGIN: Nome de login do cliente.</w:t>
      </w:r>
    </w:p>
    <w:p w14:paraId="315A3377" w14:textId="77777777" w:rsidR="00F37B09" w:rsidRDefault="00F37B09" w:rsidP="00F37B09">
      <w:pPr>
        <w:pStyle w:val="PargrafodaLista"/>
        <w:ind w:left="360" w:firstLine="0"/>
      </w:pPr>
      <w:r>
        <w:t>DS_SENHA: Senha do cliente (armazenada de forma segura e criptografada).</w:t>
      </w:r>
    </w:p>
    <w:p w14:paraId="66B0CDC1" w14:textId="77777777" w:rsidR="00F37B09" w:rsidRDefault="00F37B09" w:rsidP="00F37B09">
      <w:pPr>
        <w:pStyle w:val="PargrafodaLista"/>
        <w:ind w:left="360" w:firstLine="0"/>
      </w:pPr>
      <w:r>
        <w:t>QT_ESTRELAS: Avaliação do cliente.</w:t>
      </w:r>
    </w:p>
    <w:p w14:paraId="23E6F5C8" w14:textId="4230D6E4" w:rsidR="00F37B09" w:rsidRPr="00F37B09" w:rsidRDefault="00F37B09" w:rsidP="00F37B09">
      <w:pPr>
        <w:pStyle w:val="PargrafodaLista"/>
        <w:ind w:left="360" w:firstLine="0"/>
      </w:pPr>
      <w:r>
        <w:t>VL_MEDIO_COMPRA: Valor médio de compras do cliente.</w:t>
      </w:r>
    </w:p>
    <w:p w14:paraId="06F6AB5A" w14:textId="4B68BDDB" w:rsidR="00F37B09" w:rsidRDefault="00BF557E" w:rsidP="00BF557E">
      <w:pPr>
        <w:pStyle w:val="Ttulo2"/>
        <w:numPr>
          <w:ilvl w:val="0"/>
          <w:numId w:val="0"/>
        </w:numPr>
      </w:pPr>
      <w:bookmarkStart w:id="37" w:name="_Toc181836300"/>
      <w:r>
        <w:t xml:space="preserve">3.2 </w:t>
      </w:r>
      <w:r w:rsidR="00BF5327" w:rsidRPr="00BF5327">
        <w:t>Definição de Dados para Anonimização</w:t>
      </w:r>
      <w:bookmarkEnd w:id="37"/>
    </w:p>
    <w:p w14:paraId="09855E75" w14:textId="04DD6281" w:rsidR="00F37B09" w:rsidRPr="00BF557E" w:rsidRDefault="00F37B09" w:rsidP="00BF557E">
      <w:pPr>
        <w:ind w:left="360" w:firstLine="0"/>
        <w:rPr>
          <w:b/>
          <w:bCs/>
        </w:rPr>
      </w:pPr>
      <w:r w:rsidRPr="00BF557E">
        <w:rPr>
          <w:b/>
          <w:bCs/>
        </w:rPr>
        <w:t>NR_CPF</w:t>
      </w:r>
    </w:p>
    <w:p w14:paraId="3CCB8A20" w14:textId="77777777" w:rsidR="00F37B09" w:rsidRDefault="00F37B09" w:rsidP="00F37B09">
      <w:r w:rsidRPr="00F37B09">
        <w:t>O CPF é um dado altamente sensível, pois é um identificador único que pode ser usado para identificar o cliente de forma direta. Para proteger esse dado, ele pode ser parcialmente mascarado (ex.: “</w:t>
      </w:r>
      <w:proofErr w:type="gramStart"/>
      <w:r w:rsidRPr="00F37B09">
        <w:t>123..</w:t>
      </w:r>
      <w:proofErr w:type="gramEnd"/>
      <w:r w:rsidRPr="00F37B09">
        <w:t>-45”) ou substituído por um identificador aleatório que represente o CPF sem revelar o número exato. A anonimização do CPF é crucial para prevenir fraudes e acessos não autorizados, garantindo a conformidade com a LGPD e protegendo a privacidade do cliente.</w:t>
      </w:r>
    </w:p>
    <w:p w14:paraId="5D86AB8C" w14:textId="77777777" w:rsidR="00F37B09" w:rsidRPr="00F37B09" w:rsidRDefault="00F37B09" w:rsidP="00F37B09">
      <w:pPr>
        <w:pStyle w:val="Corpodetexto"/>
      </w:pPr>
    </w:p>
    <w:p w14:paraId="1B4FF35F" w14:textId="77777777" w:rsidR="00F37B09" w:rsidRPr="00BF557E" w:rsidRDefault="00F37B09" w:rsidP="00BF557E">
      <w:pPr>
        <w:ind w:left="360" w:firstLine="0"/>
        <w:rPr>
          <w:b/>
          <w:bCs/>
        </w:rPr>
      </w:pPr>
      <w:r w:rsidRPr="00BF557E">
        <w:rPr>
          <w:b/>
          <w:bCs/>
        </w:rPr>
        <w:lastRenderedPageBreak/>
        <w:t>DS_EMAIL (E-mail)</w:t>
      </w:r>
    </w:p>
    <w:p w14:paraId="6C557799" w14:textId="7AF964F5" w:rsidR="004D5A0B" w:rsidRDefault="00F37B09" w:rsidP="00F37B09">
      <w:r w:rsidRPr="00F37B09">
        <w:t xml:space="preserve">O e-mail do cliente é outro dado sensível, pois pode ser usado para contato direto ou tentativas de </w:t>
      </w:r>
      <w:proofErr w:type="spellStart"/>
      <w:r w:rsidRPr="00F37B09">
        <w:t>phishing</w:t>
      </w:r>
      <w:proofErr w:type="spellEnd"/>
      <w:r w:rsidRPr="00F37B09">
        <w:t xml:space="preserve">. Para anonimização, o e-mail pode ser parcialmente mascarado (ex.: “a*******@gmail.com”) ou substituído por um </w:t>
      </w:r>
      <w:proofErr w:type="spellStart"/>
      <w:r w:rsidRPr="00F37B09">
        <w:t>hash</w:t>
      </w:r>
      <w:proofErr w:type="spellEnd"/>
      <w:r w:rsidRPr="00F37B09">
        <w:t xml:space="preserve"> criptografado, mantendo um identificador único sem expor o endereço de e-mail completo. Essa medida ajuda a evitar o uso do e-mail para tentativas de fraude ou identificação do cliente.</w:t>
      </w:r>
    </w:p>
    <w:p w14:paraId="57F74ED6" w14:textId="77777777" w:rsidR="00F37B09" w:rsidRPr="00F37B09" w:rsidRDefault="00F37B09" w:rsidP="00F37B09">
      <w:pPr>
        <w:pStyle w:val="Corpodetexto"/>
      </w:pPr>
    </w:p>
    <w:p w14:paraId="75ED4F3E" w14:textId="77777777" w:rsidR="00987BE0" w:rsidRPr="00027BDF" w:rsidRDefault="00C2382B" w:rsidP="00027BDF">
      <w:pPr>
        <w:pStyle w:val="Ttulo1"/>
      </w:pPr>
      <w:bookmarkStart w:id="38" w:name="_Toc181836301"/>
      <w:r w:rsidRPr="00027BDF">
        <w:t>REFERÊNCIAS</w:t>
      </w:r>
      <w:bookmarkEnd w:id="38"/>
    </w:p>
    <w:p w14:paraId="701C7250" w14:textId="77777777" w:rsidR="00F37B09" w:rsidRPr="00F37B09" w:rsidRDefault="00F37B09" w:rsidP="00F37B09">
      <w:pPr>
        <w:pStyle w:val="Bibliografia"/>
        <w:rPr>
          <w:lang w:val="pt-BR"/>
        </w:rPr>
      </w:pPr>
      <w:r w:rsidRPr="00F37B09">
        <w:rPr>
          <w:lang w:val="pt-BR"/>
        </w:rPr>
        <w:t>FERREIRA, J.; SILVA, M. A segurança da informação em ambientes digitais. Editora ABC, 2020.</w:t>
      </w:r>
    </w:p>
    <w:p w14:paraId="0E5A5A61" w14:textId="77777777" w:rsidR="00F37B09" w:rsidRPr="00F37B09" w:rsidRDefault="00F37B09" w:rsidP="00F37B09">
      <w:pPr>
        <w:pStyle w:val="Bibliografia"/>
        <w:rPr>
          <w:lang w:val="pt-BR"/>
        </w:rPr>
      </w:pPr>
      <w:r w:rsidRPr="00F37B09">
        <w:rPr>
          <w:lang w:val="pt-BR"/>
        </w:rPr>
        <w:t>ALMEIDA, R. Direitos de privacidade e proteção de dados na era digital. São Paulo: Edusp, 2021.</w:t>
      </w:r>
    </w:p>
    <w:p w14:paraId="3B4A03B2" w14:textId="77777777" w:rsidR="00F37B09" w:rsidRPr="00F37B09" w:rsidRDefault="00F37B09" w:rsidP="00F37B09">
      <w:pPr>
        <w:pStyle w:val="Bibliografia"/>
        <w:rPr>
          <w:lang w:val="pt-BR"/>
        </w:rPr>
      </w:pPr>
      <w:r w:rsidRPr="00F37B09">
        <w:rPr>
          <w:lang w:val="pt-BR"/>
        </w:rPr>
        <w:t>PEREIRA, T.; COSTA, L. Auditoria de sistemas e a conformidade com a LGPD. Revista Brasileira de Segurança, 5(3), p. 23-34, 2019.</w:t>
      </w:r>
    </w:p>
    <w:p w14:paraId="217C8FF1" w14:textId="77777777" w:rsidR="00F37B09" w:rsidRPr="00F37B09" w:rsidRDefault="00F37B09" w:rsidP="00F37B09">
      <w:pPr>
        <w:pStyle w:val="Bibliografia"/>
        <w:rPr>
          <w:lang w:val="pt-BR"/>
        </w:rPr>
      </w:pPr>
      <w:r w:rsidRPr="00F37B09">
        <w:rPr>
          <w:lang w:val="pt-BR"/>
        </w:rPr>
        <w:t>MONTEIRO, A. Segurança de dados e conscientização de colaboradores. Editora Campus, 2022.</w:t>
      </w:r>
    </w:p>
    <w:p w14:paraId="42AAE6F1" w14:textId="77777777" w:rsidR="00F37B09" w:rsidRPr="00F37B09" w:rsidRDefault="00F37B09" w:rsidP="00F37B09">
      <w:pPr>
        <w:pStyle w:val="Bibliografia"/>
        <w:rPr>
          <w:lang w:val="pt-BR"/>
        </w:rPr>
      </w:pPr>
      <w:r w:rsidRPr="00F37B09">
        <w:rPr>
          <w:lang w:val="pt-BR"/>
        </w:rPr>
        <w:t>NASCIMENTO, L.; ROCHA, C. Criptografia e segurança de dados em plataformas digitais. Revista de Tecnologia e Inovação, 10(2), p. 45-60, 2021.</w:t>
      </w:r>
    </w:p>
    <w:p w14:paraId="316A95F3" w14:textId="77777777" w:rsidR="00F37B09" w:rsidRPr="00F37B09" w:rsidRDefault="00F37B09" w:rsidP="00F37B09">
      <w:pPr>
        <w:pStyle w:val="Bibliografia"/>
        <w:rPr>
          <w:lang w:val="pt-BR"/>
        </w:rPr>
      </w:pPr>
      <w:r w:rsidRPr="00F37B09">
        <w:rPr>
          <w:lang w:val="pt-BR"/>
        </w:rPr>
        <w:t>MARTINS, S.; SILVA, D. Controle de acesso em ambientes corporativos e conformidade com a LGPD. Caderno de Segurança da Informação, 8(1), p. 14-26, 2020.</w:t>
      </w:r>
    </w:p>
    <w:p w14:paraId="6107626B" w14:textId="77777777" w:rsidR="00F37B09" w:rsidRPr="00F37B09" w:rsidRDefault="00F37B09" w:rsidP="00F37B09">
      <w:pPr>
        <w:pStyle w:val="Bibliografia"/>
        <w:rPr>
          <w:lang w:val="pt-BR"/>
        </w:rPr>
      </w:pPr>
      <w:r w:rsidRPr="00F37B09">
        <w:rPr>
          <w:lang w:val="pt-BR"/>
        </w:rPr>
        <w:t>SANTOS, A.; LIMA, R. Anonimização de dados e privacidade no comércio eletrônico. Tecnologia &amp; Sociedade, 7(2), p. 88-102, 2021.</w:t>
      </w:r>
    </w:p>
    <w:p w14:paraId="4E23E974" w14:textId="73578639" w:rsidR="0076599A" w:rsidRDefault="00F37B09" w:rsidP="00F37B09">
      <w:pPr>
        <w:pStyle w:val="Bibliografia"/>
        <w:rPr>
          <w:lang w:val="pt-BR"/>
        </w:rPr>
      </w:pPr>
      <w:r w:rsidRPr="00F37B09">
        <w:rPr>
          <w:lang w:val="pt-BR"/>
        </w:rPr>
        <w:t>GOMES, J. Privacidade de dados e o uso de informações geográficas anonimizadas. Rio de Janeiro: Ciência e Pesquisa, 2022.</w:t>
      </w:r>
    </w:p>
    <w:p w14:paraId="6B703180" w14:textId="77777777" w:rsidR="00B4290C" w:rsidRPr="00B4290C" w:rsidRDefault="00B4290C" w:rsidP="00B4290C">
      <w:pPr>
        <w:pStyle w:val="Corpodetexto"/>
      </w:pPr>
    </w:p>
    <w:p w14:paraId="6EFCB9F2" w14:textId="6FC07F0F" w:rsidR="00A36C8B" w:rsidRPr="00B118A1" w:rsidRDefault="00A36C8B" w:rsidP="00027BDF">
      <w:pPr>
        <w:pStyle w:val="Ttulo1"/>
      </w:pPr>
      <w:bookmarkStart w:id="39" w:name="_Toc181836302"/>
      <w:r w:rsidRPr="00B118A1">
        <w:lastRenderedPageBreak/>
        <w:t>GLOSSÁRIO</w:t>
      </w:r>
      <w:bookmarkEnd w:id="39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978"/>
        <w:gridCol w:w="5083"/>
      </w:tblGrid>
      <w:tr w:rsidR="00A36C8B" w14:paraId="7FDCFA7F" w14:textId="77777777" w:rsidTr="00B118A1">
        <w:tc>
          <w:tcPr>
            <w:tcW w:w="2195" w:type="pct"/>
            <w:vAlign w:val="center"/>
          </w:tcPr>
          <w:p w14:paraId="707679B7" w14:textId="77777777" w:rsidR="00A36C8B" w:rsidRDefault="00A36C8B" w:rsidP="00B118A1">
            <w:pPr>
              <w:spacing w:before="120"/>
              <w:ind w:firstLine="0"/>
              <w:jc w:val="left"/>
              <w:rPr>
                <w:b/>
              </w:rPr>
            </w:pPr>
            <w:r w:rsidRPr="00AB2BE5">
              <w:rPr>
                <w:b/>
              </w:rPr>
              <w:t>Termo</w:t>
            </w:r>
          </w:p>
        </w:tc>
        <w:tc>
          <w:tcPr>
            <w:tcW w:w="2805" w:type="pct"/>
            <w:vAlign w:val="center"/>
          </w:tcPr>
          <w:p w14:paraId="0C28449D" w14:textId="77777777" w:rsidR="00A36C8B" w:rsidRDefault="00ED1183" w:rsidP="00ED1183">
            <w:pPr>
              <w:spacing w:before="120"/>
              <w:ind w:firstLine="0"/>
              <w:jc w:val="left"/>
              <w:rPr>
                <w:b/>
              </w:rPr>
            </w:pPr>
            <w:r>
              <w:t>E</w:t>
            </w:r>
            <w:r w:rsidR="00A36C8B">
              <w:t>xplicação.</w:t>
            </w:r>
          </w:p>
        </w:tc>
      </w:tr>
      <w:tr w:rsidR="00A36C8B" w14:paraId="39851C58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5B82D491" w14:textId="77777777" w:rsidR="00A36C8B" w:rsidRPr="005D7910" w:rsidRDefault="00A36C8B" w:rsidP="00B118A1">
            <w:pPr>
              <w:spacing w:before="120"/>
              <w:ind w:firstLine="0"/>
              <w:jc w:val="left"/>
            </w:pPr>
            <w:r>
              <w:rPr>
                <w:b/>
              </w:rPr>
              <w:t>Termo</w:t>
            </w:r>
            <w:r>
              <w:t xml:space="preserve"> </w:t>
            </w:r>
          </w:p>
        </w:tc>
        <w:tc>
          <w:tcPr>
            <w:tcW w:w="2805" w:type="pct"/>
            <w:vAlign w:val="center"/>
          </w:tcPr>
          <w:p w14:paraId="4521B763" w14:textId="77777777" w:rsidR="00A36C8B" w:rsidRDefault="00ED1183" w:rsidP="00B118A1">
            <w:pPr>
              <w:spacing w:before="120"/>
              <w:ind w:firstLine="0"/>
              <w:jc w:val="left"/>
              <w:rPr>
                <w:b/>
              </w:rPr>
            </w:pPr>
            <w:r>
              <w:t>E</w:t>
            </w:r>
            <w:r w:rsidR="00A36C8B">
              <w:t>xplicação.</w:t>
            </w:r>
          </w:p>
        </w:tc>
      </w:tr>
    </w:tbl>
    <w:p w14:paraId="429D2B78" w14:textId="77777777" w:rsidR="00A36C8B" w:rsidRDefault="00A36C8B" w:rsidP="00A36C8B">
      <w:pPr>
        <w:spacing w:after="160" w:line="259" w:lineRule="auto"/>
        <w:ind w:firstLine="0"/>
        <w:jc w:val="left"/>
        <w:rPr>
          <w:rFonts w:cs="Calibri"/>
          <w:lang w:eastAsia="ar-SA"/>
        </w:rPr>
      </w:pPr>
    </w:p>
    <w:p w14:paraId="229969B8" w14:textId="77777777" w:rsidR="00987BE0" w:rsidRDefault="00987BE0" w:rsidP="00987BE0"/>
    <w:sectPr w:rsidR="00987BE0" w:rsidSect="00A36C8B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C9B67" w14:textId="77777777" w:rsidR="00D0487D" w:rsidRDefault="00D0487D" w:rsidP="00987BE0">
      <w:pPr>
        <w:spacing w:after="0" w:line="240" w:lineRule="auto"/>
      </w:pPr>
      <w:r>
        <w:separator/>
      </w:r>
    </w:p>
  </w:endnote>
  <w:endnote w:type="continuationSeparator" w:id="0">
    <w:p w14:paraId="0D73F3EA" w14:textId="77777777" w:rsidR="00D0487D" w:rsidRDefault="00D0487D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A1F59" w14:textId="77777777" w:rsidR="00D0487D" w:rsidRDefault="00D0487D" w:rsidP="00987BE0">
      <w:pPr>
        <w:spacing w:after="0" w:line="240" w:lineRule="auto"/>
      </w:pPr>
      <w:r>
        <w:separator/>
      </w:r>
    </w:p>
  </w:footnote>
  <w:footnote w:type="continuationSeparator" w:id="0">
    <w:p w14:paraId="1DF2EF4F" w14:textId="77777777" w:rsidR="00D0487D" w:rsidRDefault="00D0487D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54F97" w14:textId="36EA0A2A" w:rsidR="00ED1183" w:rsidRDefault="00BC3392" w:rsidP="00D563AE">
    <w:pPr>
      <w:pStyle w:val="Cabealho"/>
      <w:tabs>
        <w:tab w:val="clear" w:pos="8504"/>
        <w:tab w:val="right" w:pos="9072"/>
      </w:tabs>
      <w:ind w:firstLine="0"/>
    </w:pPr>
    <w:r w:rsidRPr="00BC3392">
      <w:t xml:space="preserve">TEMPLATE </w:t>
    </w:r>
    <w:r w:rsidR="007F26AA">
      <w:t>–</w:t>
    </w:r>
    <w:r w:rsidRPr="00BC3392">
      <w:t xml:space="preserve"> </w:t>
    </w:r>
    <w:r w:rsidR="007F26AA">
      <w:t>AMPLIANDO A CONSISTÊNCIA DO NEGÓCIO</w:t>
    </w:r>
    <w:r w:rsidR="00ED1183">
      <w:tab/>
    </w:r>
    <w:proofErr w:type="gramStart"/>
    <w:r w:rsidR="00ED1183">
      <w:tab/>
    </w:r>
    <w:r w:rsidR="00D563AE">
      <w:t xml:space="preserve">  </w:t>
    </w:r>
    <w:r w:rsidR="00ED1183">
      <w:t>Versão</w:t>
    </w:r>
    <w:proofErr w:type="gramEnd"/>
    <w:r w:rsidR="00ED1183">
      <w:t xml:space="preserve"> </w:t>
    </w:r>
    <w:fldSimple w:instr="REVNUM   \* MERGEFORMAT">
      <w:r w:rsidR="006C4A36">
        <w:rPr>
          <w:noProof/>
        </w:rPr>
        <w:t>1</w:t>
      </w:r>
    </w:fldSimple>
    <w:r w:rsidR="00ED1183">
      <w:t xml:space="preserve"> – Página </w:t>
    </w:r>
    <w:r w:rsidR="00ED1183">
      <w:fldChar w:fldCharType="begin"/>
    </w:r>
    <w:r w:rsidR="00ED1183">
      <w:instrText xml:space="preserve"> PAGE   \* MERGEFORMAT </w:instrText>
    </w:r>
    <w:r w:rsidR="00ED1183">
      <w:fldChar w:fldCharType="separate"/>
    </w:r>
    <w:r w:rsidR="00A14423">
      <w:rPr>
        <w:noProof/>
      </w:rPr>
      <w:t>13</w:t>
    </w:r>
    <w:r w:rsidR="00ED1183">
      <w:fldChar w:fldCharType="end"/>
    </w:r>
    <w:r w:rsidR="00ED1183">
      <w:t xml:space="preserve"> de </w:t>
    </w:r>
    <w:fldSimple w:instr="NUMPAGES   \* MERGEFORMAT">
      <w:r w:rsidR="00A14423">
        <w:rPr>
          <w:noProof/>
        </w:rPr>
        <w:t>20</w:t>
      </w:r>
    </w:fldSimple>
    <w:r w:rsidR="00ED1183">
      <w:t xml:space="preserve"> </w:t>
    </w:r>
  </w:p>
  <w:p w14:paraId="1DDB0F20" w14:textId="77777777" w:rsidR="00ED1183" w:rsidRDefault="00ED11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699D"/>
    <w:multiLevelType w:val="hybridMultilevel"/>
    <w:tmpl w:val="0682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7BB2232"/>
    <w:multiLevelType w:val="hybridMultilevel"/>
    <w:tmpl w:val="DCBEF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37B5864"/>
    <w:multiLevelType w:val="hybridMultilevel"/>
    <w:tmpl w:val="7090AB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A27329"/>
    <w:multiLevelType w:val="multilevel"/>
    <w:tmpl w:val="8D64A1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8FE1C6F"/>
    <w:multiLevelType w:val="hybridMultilevel"/>
    <w:tmpl w:val="F4481226"/>
    <w:lvl w:ilvl="0" w:tplc="AD9CD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E4F14">
      <w:start w:val="1"/>
      <w:numFmt w:val="bullet"/>
      <w:pStyle w:val="PargrafodaList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8" w15:restartNumberingAfterBreak="0">
    <w:nsid w:val="559E4B66"/>
    <w:multiLevelType w:val="hybridMultilevel"/>
    <w:tmpl w:val="A88A6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87D6A"/>
    <w:multiLevelType w:val="hybridMultilevel"/>
    <w:tmpl w:val="93384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55531"/>
    <w:multiLevelType w:val="hybridMultilevel"/>
    <w:tmpl w:val="F6FE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B1485"/>
    <w:multiLevelType w:val="hybridMultilevel"/>
    <w:tmpl w:val="EBACBDF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935793095">
    <w:abstractNumId w:val="1"/>
  </w:num>
  <w:num w:numId="2" w16cid:durableId="38357975">
    <w:abstractNumId w:val="3"/>
  </w:num>
  <w:num w:numId="3" w16cid:durableId="360476671">
    <w:abstractNumId w:val="12"/>
  </w:num>
  <w:num w:numId="4" w16cid:durableId="6456259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4423589">
    <w:abstractNumId w:val="3"/>
  </w:num>
  <w:num w:numId="6" w16cid:durableId="608701464">
    <w:abstractNumId w:val="3"/>
  </w:num>
  <w:num w:numId="7" w16cid:durableId="324630919">
    <w:abstractNumId w:val="3"/>
  </w:num>
  <w:num w:numId="8" w16cid:durableId="1361465907">
    <w:abstractNumId w:val="3"/>
  </w:num>
  <w:num w:numId="9" w16cid:durableId="1424719527">
    <w:abstractNumId w:val="3"/>
  </w:num>
  <w:num w:numId="10" w16cid:durableId="934675307">
    <w:abstractNumId w:val="1"/>
  </w:num>
  <w:num w:numId="11" w16cid:durableId="2070836629">
    <w:abstractNumId w:val="7"/>
  </w:num>
  <w:num w:numId="12" w16cid:durableId="1695299884">
    <w:abstractNumId w:val="0"/>
  </w:num>
  <w:num w:numId="13" w16cid:durableId="863786518">
    <w:abstractNumId w:val="10"/>
  </w:num>
  <w:num w:numId="14" w16cid:durableId="1112944768">
    <w:abstractNumId w:val="9"/>
  </w:num>
  <w:num w:numId="15" w16cid:durableId="1242834811">
    <w:abstractNumId w:val="8"/>
  </w:num>
  <w:num w:numId="16" w16cid:durableId="57752510">
    <w:abstractNumId w:val="4"/>
  </w:num>
  <w:num w:numId="17" w16cid:durableId="180047234">
    <w:abstractNumId w:val="6"/>
  </w:num>
  <w:num w:numId="18" w16cid:durableId="401561415">
    <w:abstractNumId w:val="5"/>
  </w:num>
  <w:num w:numId="19" w16cid:durableId="27219679">
    <w:abstractNumId w:val="11"/>
  </w:num>
  <w:num w:numId="20" w16cid:durableId="202323830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re Luiz Sazana Waleczki">
    <w15:presenceInfo w15:providerId="AD" w15:userId="S::RM559685@fiap.com.br::e396e9ce-faec-4ad7-863e-7fc554b662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00D70"/>
    <w:rsid w:val="00027BDF"/>
    <w:rsid w:val="00040B44"/>
    <w:rsid w:val="00072A6C"/>
    <w:rsid w:val="000B5CD3"/>
    <w:rsid w:val="000D2801"/>
    <w:rsid w:val="000F0E4E"/>
    <w:rsid w:val="001509ED"/>
    <w:rsid w:val="00174F7F"/>
    <w:rsid w:val="001A69AD"/>
    <w:rsid w:val="001A7EF9"/>
    <w:rsid w:val="001C1934"/>
    <w:rsid w:val="001C5EE2"/>
    <w:rsid w:val="00274FE3"/>
    <w:rsid w:val="00276B2B"/>
    <w:rsid w:val="00282A81"/>
    <w:rsid w:val="002A3C38"/>
    <w:rsid w:val="002E2864"/>
    <w:rsid w:val="002E35AE"/>
    <w:rsid w:val="00316877"/>
    <w:rsid w:val="00316B13"/>
    <w:rsid w:val="00340843"/>
    <w:rsid w:val="00347CAE"/>
    <w:rsid w:val="00390223"/>
    <w:rsid w:val="00396E75"/>
    <w:rsid w:val="003A1906"/>
    <w:rsid w:val="003B1892"/>
    <w:rsid w:val="003C1326"/>
    <w:rsid w:val="003C1B66"/>
    <w:rsid w:val="003F24B1"/>
    <w:rsid w:val="00403F4A"/>
    <w:rsid w:val="0043032B"/>
    <w:rsid w:val="004341A6"/>
    <w:rsid w:val="004C39C2"/>
    <w:rsid w:val="004D5A0B"/>
    <w:rsid w:val="004F6275"/>
    <w:rsid w:val="00500EDB"/>
    <w:rsid w:val="00541D54"/>
    <w:rsid w:val="005522A5"/>
    <w:rsid w:val="00556B5B"/>
    <w:rsid w:val="0056481D"/>
    <w:rsid w:val="00584C13"/>
    <w:rsid w:val="00591097"/>
    <w:rsid w:val="005A7760"/>
    <w:rsid w:val="005A79AF"/>
    <w:rsid w:val="005C66E0"/>
    <w:rsid w:val="005D7910"/>
    <w:rsid w:val="005F2915"/>
    <w:rsid w:val="00613151"/>
    <w:rsid w:val="0064602B"/>
    <w:rsid w:val="00646AB1"/>
    <w:rsid w:val="00670DC9"/>
    <w:rsid w:val="00673721"/>
    <w:rsid w:val="006C4A36"/>
    <w:rsid w:val="00732060"/>
    <w:rsid w:val="007540CC"/>
    <w:rsid w:val="0076599A"/>
    <w:rsid w:val="00781256"/>
    <w:rsid w:val="007C1B2F"/>
    <w:rsid w:val="007E2C7B"/>
    <w:rsid w:val="007F26AA"/>
    <w:rsid w:val="007F7648"/>
    <w:rsid w:val="008236DB"/>
    <w:rsid w:val="00826699"/>
    <w:rsid w:val="00833DE7"/>
    <w:rsid w:val="008616DC"/>
    <w:rsid w:val="00882BE7"/>
    <w:rsid w:val="008A4A70"/>
    <w:rsid w:val="008B0E4F"/>
    <w:rsid w:val="008B5623"/>
    <w:rsid w:val="008C19F2"/>
    <w:rsid w:val="008D10FB"/>
    <w:rsid w:val="0091487C"/>
    <w:rsid w:val="0093596E"/>
    <w:rsid w:val="009541E8"/>
    <w:rsid w:val="0096786F"/>
    <w:rsid w:val="00987BE0"/>
    <w:rsid w:val="009F7BEE"/>
    <w:rsid w:val="00A14423"/>
    <w:rsid w:val="00A36C8B"/>
    <w:rsid w:val="00A466EE"/>
    <w:rsid w:val="00A53080"/>
    <w:rsid w:val="00A64FC6"/>
    <w:rsid w:val="00A76076"/>
    <w:rsid w:val="00AB2BE5"/>
    <w:rsid w:val="00AD6955"/>
    <w:rsid w:val="00B010AF"/>
    <w:rsid w:val="00B118A1"/>
    <w:rsid w:val="00B4290C"/>
    <w:rsid w:val="00BC3392"/>
    <w:rsid w:val="00BF5327"/>
    <w:rsid w:val="00BF557E"/>
    <w:rsid w:val="00C036D1"/>
    <w:rsid w:val="00C235D2"/>
    <w:rsid w:val="00C2382B"/>
    <w:rsid w:val="00C45868"/>
    <w:rsid w:val="00C73210"/>
    <w:rsid w:val="00CB526C"/>
    <w:rsid w:val="00CC7283"/>
    <w:rsid w:val="00D0487D"/>
    <w:rsid w:val="00D1127D"/>
    <w:rsid w:val="00D563AE"/>
    <w:rsid w:val="00D65321"/>
    <w:rsid w:val="00D70546"/>
    <w:rsid w:val="00DB65E4"/>
    <w:rsid w:val="00E36822"/>
    <w:rsid w:val="00E45206"/>
    <w:rsid w:val="00E73FB4"/>
    <w:rsid w:val="00EA1FE1"/>
    <w:rsid w:val="00EA564A"/>
    <w:rsid w:val="00ED1183"/>
    <w:rsid w:val="00ED6A41"/>
    <w:rsid w:val="00EE13BB"/>
    <w:rsid w:val="00EE570E"/>
    <w:rsid w:val="00F17A45"/>
    <w:rsid w:val="00F37B09"/>
    <w:rsid w:val="00F643C9"/>
    <w:rsid w:val="00F878D3"/>
    <w:rsid w:val="00F977BB"/>
    <w:rsid w:val="00FA626F"/>
    <w:rsid w:val="00FB75C9"/>
    <w:rsid w:val="00FB79E3"/>
    <w:rsid w:val="00FE5D67"/>
    <w:rsid w:val="00FF0BE1"/>
    <w:rsid w:val="0C8EBC3A"/>
    <w:rsid w:val="15E26A06"/>
    <w:rsid w:val="17766AEA"/>
    <w:rsid w:val="1A9EC782"/>
    <w:rsid w:val="1D80DE4E"/>
    <w:rsid w:val="2B3C2B1B"/>
    <w:rsid w:val="2DD8D918"/>
    <w:rsid w:val="320A890C"/>
    <w:rsid w:val="4E1E5963"/>
    <w:rsid w:val="5830D158"/>
    <w:rsid w:val="6091B158"/>
    <w:rsid w:val="67237FD3"/>
    <w:rsid w:val="6943DB6A"/>
    <w:rsid w:val="76D69C2C"/>
    <w:rsid w:val="7762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118D73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027BDF"/>
    <w:pPr>
      <w:keepNext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cap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BF557E"/>
    <w:pPr>
      <w:keepNext/>
      <w:numPr>
        <w:ilvl w:val="1"/>
        <w:numId w:val="18"/>
      </w:numPr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4"/>
      <w:szCs w:val="28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027BDF"/>
    <w:rPr>
      <w:rFonts w:ascii="Arial" w:eastAsia="Times New Roman" w:hAnsi="Arial"/>
      <w:b/>
      <w:bCs/>
      <w:caps/>
      <w:sz w:val="28"/>
      <w:szCs w:val="32"/>
    </w:rPr>
  </w:style>
  <w:style w:type="character" w:customStyle="1" w:styleId="Ttulo2Char">
    <w:name w:val="Título 2 Char"/>
    <w:link w:val="Ttulo2"/>
    <w:uiPriority w:val="9"/>
    <w:rsid w:val="00BF557E"/>
    <w:rPr>
      <w:rFonts w:ascii="Arial" w:eastAsia="Times New Roman" w:hAnsi="Arial"/>
      <w:b/>
      <w:bCs/>
      <w:iCs/>
      <w:sz w:val="24"/>
      <w:szCs w:val="28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ocaptulo">
    <w:name w:val="Título do capítulo"/>
    <w:basedOn w:val="Normal"/>
    <w:link w:val="TtulodocaptuloChar"/>
    <w:qFormat/>
    <w:rsid w:val="000F0E4E"/>
    <w:pPr>
      <w:spacing w:after="160"/>
      <w:jc w:val="left"/>
    </w:pPr>
    <w:rPr>
      <w:b/>
      <w:caps/>
      <w:sz w:val="28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ocaptuloChar">
    <w:name w:val="Título do capítulo Char"/>
    <w:link w:val="Ttulodocaptulo"/>
    <w:rsid w:val="000F0E4E"/>
    <w:rPr>
      <w:rFonts w:ascii="Arial" w:hAnsi="Arial"/>
      <w:b/>
      <w:caps/>
      <w:sz w:val="28"/>
    </w:rPr>
  </w:style>
  <w:style w:type="paragraph" w:customStyle="1" w:styleId="SubTtulo-AutoreVerso">
    <w:name w:val="SubTítulo - Autor e Versão"/>
    <w:link w:val="SubTtulo-AutoreVersoChar"/>
    <w:autoRedefine/>
    <w:qFormat/>
    <w:rsid w:val="00591097"/>
    <w:pPr>
      <w:spacing w:after="480" w:line="360" w:lineRule="auto"/>
      <w:jc w:val="center"/>
    </w:pPr>
    <w:rPr>
      <w:rFonts w:ascii="Arial" w:hAnsi="Arial"/>
      <w:b/>
      <w:sz w:val="24"/>
    </w:rPr>
  </w:style>
  <w:style w:type="character" w:customStyle="1" w:styleId="SubTtulo-AutoreVersoChar">
    <w:name w:val="SubTítulo - Autor e Versão Char"/>
    <w:link w:val="SubTtulo-AutoreVerso"/>
    <w:rsid w:val="00591097"/>
    <w:rPr>
      <w:rFonts w:ascii="Arial" w:hAnsi="Arial"/>
      <w:b/>
      <w:sz w:val="24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F557E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316877"/>
    <w:pPr>
      <w:tabs>
        <w:tab w:val="left" w:pos="0"/>
      </w:tabs>
    </w:pPr>
    <w:rPr>
      <w:caps/>
      <w:szCs w:val="22"/>
    </w:rPr>
  </w:style>
  <w:style w:type="character" w:customStyle="1" w:styleId="Ttulo-SumriosChar">
    <w:name w:val="Título - Sumários Char"/>
    <w:link w:val="Ttulo-Sumrios"/>
    <w:rsid w:val="00316877"/>
    <w:rPr>
      <w:rFonts w:ascii="Arial" w:hAnsi="Arial"/>
      <w:b/>
      <w:caps/>
      <w:sz w:val="24"/>
      <w:szCs w:val="22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8D10FB"/>
    <w:pPr>
      <w:spacing w:after="360"/>
      <w:jc w:val="both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F37B09"/>
    <w:pPr>
      <w:numPr>
        <w:ilvl w:val="1"/>
        <w:numId w:val="17"/>
      </w:numPr>
    </w:p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99"/>
    <w:unhideWhenUsed/>
    <w:rsid w:val="00A36C8B"/>
  </w:style>
  <w:style w:type="character" w:customStyle="1" w:styleId="CorpodetextoChar">
    <w:name w:val="Corpo de texto Char"/>
    <w:basedOn w:val="Fontepargpadro"/>
    <w:link w:val="Corpodetexto"/>
    <w:uiPriority w:val="99"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unhideWhenUsed/>
    <w:rsid w:val="00A5308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EE13BB"/>
  </w:style>
  <w:style w:type="paragraph" w:styleId="Reviso">
    <w:name w:val="Revision"/>
    <w:hidden/>
    <w:uiPriority w:val="99"/>
    <w:semiHidden/>
    <w:rsid w:val="0096786F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F43C90795D34597BB9869193EBE29" ma:contentTypeVersion="14" ma:contentTypeDescription="Crie um novo documento." ma:contentTypeScope="" ma:versionID="a23342caa5d1e5d86dbf8b49a9696f46">
  <xsd:schema xmlns:xsd="http://www.w3.org/2001/XMLSchema" xmlns:xs="http://www.w3.org/2001/XMLSchema" xmlns:p="http://schemas.microsoft.com/office/2006/metadata/properties" xmlns:ns2="5b046cae-d1d8-432d-b4bb-58d09b590569" xmlns:ns3="eb947af2-26f0-411d-a536-f4cbb904cdf6" targetNamespace="http://schemas.microsoft.com/office/2006/metadata/properties" ma:root="true" ma:fieldsID="f39abda0f092036d3e613d2b70652a31" ns2:_="" ns3:_="">
    <xsd:import namespace="5b046cae-d1d8-432d-b4bb-58d09b590569"/>
    <xsd:import namespace="eb947af2-26f0-411d-a536-f4cbb904c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6cae-d1d8-432d-b4bb-58d09b590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47af2-26f0-411d-a536-f4cbb904cdf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13bee62-8620-4ab6-95a3-31e8dce403ba}" ma:internalName="TaxCatchAll" ma:showField="CatchAllData" ma:web="eb947af2-26f0-411d-a536-f4cbb904cd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b947af2-26f0-411d-a536-f4cbb904cdf6" xsi:nil="true"/>
    <lcf76f155ced4ddcb4097134ff3c332f xmlns="5b046cae-d1d8-432d-b4bb-58d09b5905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48B837-D4FB-439E-AD4B-3196503E22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8F90DC-4998-4E9F-8F2A-360DA14625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EDD43-B908-4BE4-A6FC-B18BBE572D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46cae-d1d8-432d-b4bb-58d09b590569"/>
    <ds:schemaRef ds:uri="eb947af2-26f0-411d-a536-f4cbb904c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BA7911-7F0D-4BED-8F5A-24ABD02D81E6}">
  <ds:schemaRefs>
    <ds:schemaRef ds:uri="http://schemas.microsoft.com/office/2006/metadata/properties"/>
    <ds:schemaRef ds:uri="http://schemas.microsoft.com/office/infopath/2007/PartnerControls"/>
    <ds:schemaRef ds:uri="eb947af2-26f0-411d-a536-f4cbb904cdf6"/>
    <ds:schemaRef ds:uri="5b046cae-d1d8-432d-b4bb-58d09b5905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C:\Users\cl1703\Desktop\Templates\FIAP ON - Template para material didático.dotx</Template>
  <TotalTime>29</TotalTime>
  <Pages>15</Pages>
  <Words>1283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Allyne Fiorentino de Oliveira</dc:creator>
  <cp:keywords>FIAP ON;Material Didático</cp:keywords>
  <cp:lastModifiedBy>Andre Luiz Sazana Waleczki</cp:lastModifiedBy>
  <cp:revision>8</cp:revision>
  <dcterms:created xsi:type="dcterms:W3CDTF">2024-08-19T10:12:00Z</dcterms:created>
  <dcterms:modified xsi:type="dcterms:W3CDTF">2024-11-07T04:44:00Z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0x010100073F43C90795D34597BB9869193EBE29</vt:lpwstr>
  </property>
  <property fmtid="{D5CDD505-2E9C-101B-9397-08002B2CF9AE}" pid="3" name="MediaServiceImageTags">
    <vt:lpwstr/>
  </property>
</Properties>
</file>